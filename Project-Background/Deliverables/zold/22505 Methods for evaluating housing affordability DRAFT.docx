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B423C" w14:textId="77777777" w:rsidR="00664BC5" w:rsidRDefault="00664BC5" w:rsidP="006439F4">
      <w:pPr>
        <w:ind w:right="-1080"/>
        <w:jc w:val="right"/>
      </w:pPr>
    </w:p>
    <w:p w14:paraId="64C8D408" w14:textId="77777777" w:rsidR="00093452" w:rsidRDefault="00093452" w:rsidP="006439F4">
      <w:pPr>
        <w:ind w:right="-1080"/>
        <w:jc w:val="right"/>
      </w:pPr>
    </w:p>
    <w:p w14:paraId="077B27C1" w14:textId="77777777" w:rsidR="002B57A7" w:rsidRDefault="002B57A7" w:rsidP="006439F4">
      <w:pPr>
        <w:ind w:right="-1080"/>
        <w:jc w:val="right"/>
      </w:pPr>
    </w:p>
    <w:p w14:paraId="1AB0B95C" w14:textId="77777777" w:rsidR="00BF4478" w:rsidRDefault="00BF4478" w:rsidP="006439F4">
      <w:pPr>
        <w:ind w:right="-1080"/>
        <w:jc w:val="right"/>
      </w:pPr>
    </w:p>
    <w:p w14:paraId="08C3B247" w14:textId="77777777" w:rsidR="00BF4478" w:rsidRPr="00093452" w:rsidRDefault="00CA0A93" w:rsidP="00CA0A93">
      <w:pPr>
        <w:pBdr>
          <w:top w:val="single" w:sz="4" w:space="1" w:color="A82926"/>
          <w:bottom w:val="single" w:sz="4" w:space="1" w:color="A82926"/>
        </w:pBdr>
        <w:spacing w:after="0"/>
        <w:ind w:right="-1080"/>
        <w:jc w:val="right"/>
        <w:rPr>
          <w:rFonts w:ascii="Franklin Gothic Medium" w:hAnsi="Franklin Gothic Medium"/>
          <w:color w:val="A92826"/>
          <w:sz w:val="80"/>
          <w:szCs w:val="80"/>
        </w:rPr>
      </w:pPr>
      <w:r>
        <w:rPr>
          <w:rFonts w:ascii="Franklin Gothic Medium" w:hAnsi="Franklin Gothic Medium"/>
          <w:color w:val="A92826"/>
          <w:sz w:val="80"/>
          <w:szCs w:val="80"/>
        </w:rPr>
        <w:t>Methods for Evaluating Housing Affordability</w:t>
      </w:r>
    </w:p>
    <w:p w14:paraId="569AF594" w14:textId="77777777" w:rsidR="00BF4478" w:rsidRDefault="00BF4478" w:rsidP="006439F4">
      <w:pPr>
        <w:ind w:right="-1080"/>
        <w:jc w:val="right"/>
      </w:pPr>
    </w:p>
    <w:p w14:paraId="11CC19EB" w14:textId="77777777" w:rsidR="00BF4478" w:rsidRPr="001B1ABC" w:rsidRDefault="00CA0A93" w:rsidP="006439F4">
      <w:pPr>
        <w:ind w:right="-1080"/>
        <w:jc w:val="right"/>
        <w:rPr>
          <w:rFonts w:ascii="Franklin Gothic Book" w:hAnsi="Franklin Gothic Book"/>
          <w:color w:val="A92928"/>
          <w:sz w:val="28"/>
          <w:szCs w:val="28"/>
        </w:rPr>
      </w:pPr>
      <w:r>
        <w:rPr>
          <w:rFonts w:ascii="Franklin Gothic Book" w:hAnsi="Franklin Gothic Book"/>
          <w:color w:val="A92928"/>
          <w:sz w:val="28"/>
          <w:szCs w:val="28"/>
        </w:rPr>
        <w:t>May</w:t>
      </w:r>
      <w:r w:rsidR="00093452" w:rsidRPr="001B1ABC">
        <w:rPr>
          <w:rFonts w:ascii="Franklin Gothic Book" w:hAnsi="Franklin Gothic Book"/>
          <w:color w:val="A92928"/>
          <w:sz w:val="28"/>
          <w:szCs w:val="28"/>
        </w:rPr>
        <w:t xml:space="preserve"> </w:t>
      </w:r>
      <w:r>
        <w:rPr>
          <w:rFonts w:ascii="Franklin Gothic Book" w:hAnsi="Franklin Gothic Book"/>
          <w:color w:val="A92928"/>
          <w:sz w:val="28"/>
          <w:szCs w:val="28"/>
        </w:rPr>
        <w:t>2016</w:t>
      </w:r>
    </w:p>
    <w:p w14:paraId="5E0AF61B" w14:textId="77777777" w:rsidR="00BF4478" w:rsidRDefault="00BF4478" w:rsidP="006439F4">
      <w:pPr>
        <w:ind w:right="-1080"/>
        <w:jc w:val="right"/>
      </w:pPr>
    </w:p>
    <w:p w14:paraId="65904A50" w14:textId="77777777" w:rsidR="00BF4478" w:rsidRPr="00093452" w:rsidRDefault="00093452" w:rsidP="006439F4">
      <w:pPr>
        <w:ind w:right="-1080"/>
        <w:jc w:val="right"/>
        <w:rPr>
          <w:rFonts w:ascii="Franklin Gothic Book" w:hAnsi="Franklin Gothic Book"/>
          <w:sz w:val="24"/>
          <w:szCs w:val="24"/>
        </w:rPr>
      </w:pPr>
      <w:r w:rsidRPr="00093452">
        <w:rPr>
          <w:rFonts w:ascii="Franklin Gothic Book" w:hAnsi="Franklin Gothic Book"/>
          <w:sz w:val="24"/>
          <w:szCs w:val="24"/>
        </w:rPr>
        <w:t>Prepared for:</w:t>
      </w:r>
    </w:p>
    <w:p w14:paraId="6B7FDD77" w14:textId="77777777" w:rsidR="00093452" w:rsidRPr="001B1ABC" w:rsidRDefault="00CA0A93" w:rsidP="006439F4">
      <w:pPr>
        <w:ind w:right="-1080"/>
        <w:jc w:val="right"/>
        <w:rPr>
          <w:rFonts w:ascii="Franklin Gothic Book" w:hAnsi="Franklin Gothic Book"/>
          <w:sz w:val="28"/>
          <w:szCs w:val="28"/>
        </w:rPr>
      </w:pPr>
      <w:r>
        <w:rPr>
          <w:rFonts w:ascii="Franklin Gothic Book" w:hAnsi="Franklin Gothic Book"/>
          <w:sz w:val="28"/>
          <w:szCs w:val="28"/>
        </w:rPr>
        <w:t>Portland Housing Center</w:t>
      </w:r>
    </w:p>
    <w:p w14:paraId="2360087B" w14:textId="77777777" w:rsidR="00BF4478" w:rsidRDefault="00BF4478" w:rsidP="006439F4">
      <w:pPr>
        <w:ind w:right="-1080"/>
        <w:jc w:val="right"/>
      </w:pPr>
    </w:p>
    <w:p w14:paraId="3632200A" w14:textId="77777777" w:rsidR="00093452" w:rsidRDefault="00093452" w:rsidP="006439F4">
      <w:pPr>
        <w:ind w:right="-1080"/>
        <w:jc w:val="right"/>
      </w:pPr>
    </w:p>
    <w:p w14:paraId="3C03F2CE" w14:textId="77777777" w:rsidR="00093452" w:rsidRPr="00A532B2" w:rsidRDefault="001B1ABC" w:rsidP="006439F4">
      <w:pPr>
        <w:spacing w:after="0"/>
        <w:ind w:right="-1080"/>
        <w:jc w:val="right"/>
        <w:rPr>
          <w:rFonts w:ascii="Franklin Gothic Medium" w:hAnsi="Franklin Gothic Medium"/>
          <w:color w:val="A92928"/>
          <w:sz w:val="32"/>
          <w:szCs w:val="32"/>
        </w:rPr>
      </w:pPr>
      <w:r w:rsidRPr="00A532B2">
        <w:rPr>
          <w:rFonts w:ascii="Franklin Gothic Medium" w:hAnsi="Franklin Gothic Medium"/>
          <w:i/>
          <w:color w:val="A92928"/>
          <w:sz w:val="32"/>
          <w:szCs w:val="32"/>
        </w:rPr>
        <w:t>DRAFT</w:t>
      </w:r>
      <w:r w:rsidRPr="00A532B2">
        <w:rPr>
          <w:rFonts w:ascii="Franklin Gothic Medium" w:hAnsi="Franklin Gothic Medium"/>
          <w:color w:val="A92928"/>
          <w:sz w:val="32"/>
          <w:szCs w:val="32"/>
        </w:rPr>
        <w:t xml:space="preserve"> REPORT</w:t>
      </w:r>
    </w:p>
    <w:p w14:paraId="7E869423" w14:textId="77777777" w:rsidR="001B1ABC" w:rsidRPr="001B1ABC" w:rsidRDefault="001B1ABC" w:rsidP="006439F4">
      <w:pPr>
        <w:ind w:right="-1080"/>
        <w:jc w:val="right"/>
        <w:rPr>
          <w:rFonts w:ascii="Franklin Gothic Book" w:hAnsi="Franklin Gothic Book"/>
          <w:color w:val="A6A6A6" w:themeColor="background1" w:themeShade="A6"/>
          <w:sz w:val="20"/>
          <w:szCs w:val="20"/>
        </w:rPr>
      </w:pPr>
      <w:r w:rsidRPr="001B1ABC">
        <w:rPr>
          <w:rFonts w:ascii="Franklin Gothic Book" w:hAnsi="Franklin Gothic Book"/>
          <w:color w:val="A6A6A6" w:themeColor="background1" w:themeShade="A6"/>
          <w:sz w:val="20"/>
          <w:szCs w:val="20"/>
        </w:rPr>
        <w:t>For discussion only. Do not cite or quote.</w:t>
      </w:r>
    </w:p>
    <w:p w14:paraId="0BEDF19D" w14:textId="77777777" w:rsidR="00093452" w:rsidRDefault="00093452" w:rsidP="006439F4">
      <w:pPr>
        <w:ind w:right="-1080"/>
        <w:jc w:val="right"/>
      </w:pPr>
    </w:p>
    <w:p w14:paraId="425AC0EB" w14:textId="77777777" w:rsidR="009454BA" w:rsidRDefault="009454BA" w:rsidP="006439F4">
      <w:pPr>
        <w:ind w:right="-1080"/>
        <w:jc w:val="right"/>
      </w:pPr>
    </w:p>
    <w:p w14:paraId="2EA7C9A5" w14:textId="77777777" w:rsidR="00093452" w:rsidRDefault="001B1ABC" w:rsidP="006439F4">
      <w:pPr>
        <w:ind w:right="-1080"/>
        <w:jc w:val="right"/>
      </w:pPr>
      <w:r>
        <w:rPr>
          <w:noProof/>
        </w:rPr>
        <w:drawing>
          <wp:inline distT="0" distB="0" distL="0" distR="0" wp14:anchorId="046C7A42" wp14:editId="509AF4D7">
            <wp:extent cx="2165064"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ECO logo:ECO Logo 2012.pd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65064" cy="539750"/>
                    </a:xfrm>
                    <a:prstGeom prst="rect">
                      <a:avLst/>
                    </a:prstGeom>
                    <a:noFill/>
                    <a:ln>
                      <a:noFill/>
                    </a:ln>
                  </pic:spPr>
                </pic:pic>
              </a:graphicData>
            </a:graphic>
          </wp:inline>
        </w:drawing>
      </w:r>
    </w:p>
    <w:p w14:paraId="75EF8359" w14:textId="77777777" w:rsidR="00615A0E" w:rsidRDefault="00615A0E" w:rsidP="00C2253D">
      <w:pPr>
        <w:spacing w:after="0"/>
        <w:ind w:right="-1080"/>
        <w:jc w:val="right"/>
      </w:pPr>
    </w:p>
    <w:p w14:paraId="008EE752" w14:textId="77777777" w:rsidR="00C2253D" w:rsidRDefault="00C2253D" w:rsidP="00C2253D">
      <w:pPr>
        <w:spacing w:after="0"/>
        <w:ind w:right="-1080"/>
        <w:jc w:val="right"/>
      </w:pPr>
    </w:p>
    <w:p w14:paraId="054CDD2E" w14:textId="77777777" w:rsidR="00C2253D" w:rsidRDefault="00C2253D" w:rsidP="00C2253D">
      <w:pPr>
        <w:spacing w:after="0"/>
        <w:ind w:right="-1080"/>
        <w:jc w:val="right"/>
      </w:pPr>
    </w:p>
    <w:p w14:paraId="70CDDD84" w14:textId="77777777" w:rsidR="00990023" w:rsidRPr="00B12532" w:rsidRDefault="00990023" w:rsidP="006439F4">
      <w:pPr>
        <w:widowControl w:val="0"/>
        <w:autoSpaceDE w:val="0"/>
        <w:autoSpaceDN w:val="0"/>
        <w:adjustRightInd w:val="0"/>
        <w:spacing w:after="0"/>
        <w:ind w:right="-1080"/>
        <w:jc w:val="right"/>
        <w:rPr>
          <w:rFonts w:ascii="Franklin Gothic Book" w:eastAsia="Times New Roman" w:hAnsi="Franklin Gothic Book" w:cs="Lucida Sans"/>
          <w:sz w:val="20"/>
          <w:szCs w:val="20"/>
        </w:rPr>
      </w:pPr>
      <w:r w:rsidRPr="00B12532">
        <w:rPr>
          <w:rFonts w:ascii="Franklin Gothic Book" w:eastAsia="Times New Roman" w:hAnsi="Franklin Gothic Book" w:cs="Lucida Sans"/>
          <w:sz w:val="20"/>
          <w:szCs w:val="20"/>
        </w:rPr>
        <w:t>KOIN Center</w:t>
      </w:r>
    </w:p>
    <w:p w14:paraId="24B7F1F2" w14:textId="77777777" w:rsidR="00990023" w:rsidRPr="00B12532" w:rsidRDefault="00C61905" w:rsidP="006439F4">
      <w:pPr>
        <w:widowControl w:val="0"/>
        <w:autoSpaceDE w:val="0"/>
        <w:autoSpaceDN w:val="0"/>
        <w:adjustRightInd w:val="0"/>
        <w:spacing w:after="0"/>
        <w:ind w:right="-1080"/>
        <w:jc w:val="right"/>
        <w:rPr>
          <w:rFonts w:ascii="Franklin Gothic Book" w:eastAsia="Times New Roman" w:hAnsi="Franklin Gothic Book" w:cs="Lucida Sans"/>
          <w:sz w:val="20"/>
          <w:szCs w:val="20"/>
        </w:rPr>
      </w:pPr>
      <w:r>
        <w:rPr>
          <w:rFonts w:ascii="Franklin Gothic Book" w:eastAsia="Times New Roman" w:hAnsi="Franklin Gothic Book" w:cs="Lucida Sans"/>
          <w:sz w:val="20"/>
          <w:szCs w:val="20"/>
        </w:rPr>
        <w:t>222 SW Columbia Street</w:t>
      </w:r>
    </w:p>
    <w:p w14:paraId="3FC9952D" w14:textId="77777777" w:rsidR="00990023" w:rsidRPr="00B12532" w:rsidRDefault="00990023" w:rsidP="006439F4">
      <w:pPr>
        <w:widowControl w:val="0"/>
        <w:autoSpaceDE w:val="0"/>
        <w:autoSpaceDN w:val="0"/>
        <w:adjustRightInd w:val="0"/>
        <w:spacing w:after="0"/>
        <w:ind w:right="-1080"/>
        <w:jc w:val="right"/>
        <w:rPr>
          <w:rFonts w:ascii="Franklin Gothic Book" w:eastAsia="Times New Roman" w:hAnsi="Franklin Gothic Book" w:cs="Lucida Sans"/>
          <w:sz w:val="20"/>
          <w:szCs w:val="20"/>
        </w:rPr>
      </w:pPr>
      <w:r w:rsidRPr="00B12532">
        <w:rPr>
          <w:rFonts w:ascii="Franklin Gothic Book" w:eastAsia="Times New Roman" w:hAnsi="Franklin Gothic Book" w:cs="Lucida Sans"/>
          <w:sz w:val="20"/>
          <w:szCs w:val="20"/>
        </w:rPr>
        <w:t>Suite 1600</w:t>
      </w:r>
    </w:p>
    <w:p w14:paraId="336CA508" w14:textId="77777777" w:rsidR="00990023" w:rsidRPr="00B12532" w:rsidRDefault="00990023" w:rsidP="006439F4">
      <w:pPr>
        <w:widowControl w:val="0"/>
        <w:autoSpaceDE w:val="0"/>
        <w:autoSpaceDN w:val="0"/>
        <w:adjustRightInd w:val="0"/>
        <w:spacing w:after="0"/>
        <w:ind w:right="-1080"/>
        <w:jc w:val="right"/>
        <w:rPr>
          <w:rFonts w:ascii="Franklin Gothic Book" w:eastAsia="Times New Roman" w:hAnsi="Franklin Gothic Book" w:cs="Lucida Sans"/>
          <w:sz w:val="20"/>
          <w:szCs w:val="20"/>
        </w:rPr>
      </w:pPr>
      <w:r w:rsidRPr="00B12532">
        <w:rPr>
          <w:rFonts w:ascii="Franklin Gothic Book" w:eastAsia="Times New Roman" w:hAnsi="Franklin Gothic Book" w:cs="Lucida Sans"/>
          <w:sz w:val="20"/>
          <w:szCs w:val="20"/>
        </w:rPr>
        <w:t>Portland, OR 97201</w:t>
      </w:r>
    </w:p>
    <w:p w14:paraId="6A03FAE5" w14:textId="77777777" w:rsidR="00C2253D" w:rsidRDefault="00990023" w:rsidP="00AC153B">
      <w:pPr>
        <w:spacing w:after="0"/>
        <w:ind w:right="-1080"/>
        <w:jc w:val="right"/>
      </w:pPr>
      <w:r w:rsidRPr="00B12532">
        <w:rPr>
          <w:rFonts w:ascii="Franklin Gothic Book" w:eastAsia="Times New Roman" w:hAnsi="Franklin Gothic Book" w:cs="Lucida Sans"/>
          <w:sz w:val="20"/>
          <w:szCs w:val="20"/>
        </w:rPr>
        <w:t>503.222.6060</w:t>
      </w:r>
    </w:p>
    <w:p w14:paraId="35BD1EF9" w14:textId="77777777" w:rsidR="00C2253D" w:rsidRDefault="00C2253D" w:rsidP="00C2253D"/>
    <w:p w14:paraId="335A12FF" w14:textId="77777777" w:rsidR="00C2253D" w:rsidRDefault="00C2253D" w:rsidP="00C2253D"/>
    <w:p w14:paraId="219780A1" w14:textId="77777777" w:rsidR="00C2253D" w:rsidRDefault="00C2253D" w:rsidP="00C2253D"/>
    <w:p w14:paraId="4C2E589C" w14:textId="77777777" w:rsidR="00C2253D" w:rsidRDefault="00C2253D" w:rsidP="00C2253D"/>
    <w:p w14:paraId="290A3463" w14:textId="77777777" w:rsidR="00C2253D" w:rsidRPr="00990023" w:rsidRDefault="00C2253D" w:rsidP="00255D8A">
      <w:pPr>
        <w:ind w:right="-1440"/>
        <w:jc w:val="center"/>
        <w:rPr>
          <w:rFonts w:ascii="Franklin Gothic Book" w:hAnsi="Franklin Gothic Book"/>
        </w:rPr>
      </w:pPr>
      <w:r>
        <w:rPr>
          <w:rFonts w:ascii="Franklin Gothic Book" w:hAnsi="Franklin Gothic Book"/>
        </w:rPr>
        <w:t>This page intentionally blank</w:t>
      </w:r>
    </w:p>
    <w:p w14:paraId="07887A08" w14:textId="77777777" w:rsidR="00C2253D" w:rsidRDefault="00C2253D" w:rsidP="00C2253D">
      <w:pPr>
        <w:ind w:right="-1080"/>
        <w:jc w:val="right"/>
      </w:pPr>
    </w:p>
    <w:p w14:paraId="19BE4400" w14:textId="77777777" w:rsidR="00C2253D" w:rsidRDefault="00C2253D">
      <w:pPr>
        <w:spacing w:after="0"/>
        <w:rPr>
          <w:rFonts w:ascii="Franklin Gothic Medium" w:eastAsia="ＭＳ Ｐゴシック" w:hAnsi="Franklin Gothic Medium"/>
          <w:color w:val="A92826"/>
          <w:spacing w:val="5"/>
          <w:kern w:val="28"/>
          <w:sz w:val="40"/>
          <w:szCs w:val="40"/>
        </w:rPr>
      </w:pPr>
      <w:r>
        <w:br w:type="page"/>
      </w:r>
    </w:p>
    <w:sdt>
      <w:sdtPr>
        <w:rPr>
          <w:rFonts w:ascii="Palatino Linotype" w:eastAsia="Cambria" w:hAnsi="Palatino Linotype"/>
          <w:color w:val="auto"/>
          <w:sz w:val="22"/>
          <w:szCs w:val="22"/>
        </w:rPr>
        <w:id w:val="-1221823237"/>
        <w:docPartObj>
          <w:docPartGallery w:val="Table of Contents"/>
          <w:docPartUnique/>
        </w:docPartObj>
      </w:sdtPr>
      <w:sdtEndPr>
        <w:rPr>
          <w:rFonts w:ascii="Franklin Gothic Book" w:hAnsi="Franklin Gothic Book"/>
          <w:b/>
          <w:bCs/>
          <w:noProof/>
        </w:rPr>
      </w:sdtEndPr>
      <w:sdtContent>
        <w:p w14:paraId="3343653B" w14:textId="77777777" w:rsidR="00F07C2C" w:rsidRDefault="00F07C2C">
          <w:pPr>
            <w:pStyle w:val="TOCHeading"/>
          </w:pPr>
          <w:r>
            <w:t>Table of Contents</w:t>
          </w:r>
        </w:p>
        <w:p w14:paraId="70442ABD" w14:textId="77777777" w:rsidR="004E7855" w:rsidRDefault="00423582">
          <w:pPr>
            <w:pStyle w:val="TOC1"/>
            <w:rPr>
              <w:rFonts w:asciiTheme="minorHAnsi" w:eastAsiaTheme="minorEastAsia" w:hAnsiTheme="minorHAnsi" w:cstheme="minorBidi"/>
              <w:bCs w:val="0"/>
              <w:caps w:val="0"/>
              <w:sz w:val="24"/>
              <w:szCs w:val="24"/>
              <w:u w:val="none"/>
              <w:lang w:eastAsia="ja-JP"/>
            </w:rPr>
          </w:pPr>
          <w:r>
            <w:rPr>
              <w:rFonts w:ascii="Franklin Gothic Book" w:hAnsi="Franklin Gothic Book"/>
            </w:rPr>
            <w:fldChar w:fldCharType="begin"/>
          </w:r>
          <w:r>
            <w:rPr>
              <w:rFonts w:ascii="Franklin Gothic Book" w:hAnsi="Franklin Gothic Book"/>
            </w:rPr>
            <w:instrText xml:space="preserve"> TOC \o "1-4" </w:instrText>
          </w:r>
          <w:r>
            <w:rPr>
              <w:rFonts w:ascii="Franklin Gothic Book" w:hAnsi="Franklin Gothic Book"/>
            </w:rPr>
            <w:fldChar w:fldCharType="separate"/>
          </w:r>
          <w:r w:rsidR="004E7855">
            <w:t>Introduction</w:t>
          </w:r>
          <w:r w:rsidR="004E7855">
            <w:tab/>
          </w:r>
          <w:r w:rsidR="004E7855">
            <w:fldChar w:fldCharType="begin"/>
          </w:r>
          <w:r w:rsidR="004E7855">
            <w:instrText xml:space="preserve"> PAGEREF _Toc324954947 \h </w:instrText>
          </w:r>
          <w:r w:rsidR="004E7855">
            <w:fldChar w:fldCharType="separate"/>
          </w:r>
          <w:r w:rsidR="004E7855">
            <w:t>1</w:t>
          </w:r>
          <w:r w:rsidR="004E7855">
            <w:fldChar w:fldCharType="end"/>
          </w:r>
        </w:p>
        <w:p w14:paraId="02289278" w14:textId="77777777" w:rsidR="004E7855" w:rsidRDefault="004E7855">
          <w:pPr>
            <w:pStyle w:val="TOC1"/>
            <w:rPr>
              <w:rFonts w:asciiTheme="minorHAnsi" w:eastAsiaTheme="minorEastAsia" w:hAnsiTheme="minorHAnsi" w:cstheme="minorBidi"/>
              <w:bCs w:val="0"/>
              <w:caps w:val="0"/>
              <w:sz w:val="24"/>
              <w:szCs w:val="24"/>
              <w:u w:val="none"/>
              <w:lang w:eastAsia="ja-JP"/>
            </w:rPr>
          </w:pPr>
          <w:r>
            <w:t>Home Ownership Affordability</w:t>
          </w:r>
          <w:r>
            <w:tab/>
          </w:r>
          <w:r>
            <w:fldChar w:fldCharType="begin"/>
          </w:r>
          <w:r>
            <w:instrText xml:space="preserve"> PAGEREF _Toc324954948 \h </w:instrText>
          </w:r>
          <w:r>
            <w:fldChar w:fldCharType="separate"/>
          </w:r>
          <w:r>
            <w:t>1</w:t>
          </w:r>
          <w:r>
            <w:fldChar w:fldCharType="end"/>
          </w:r>
        </w:p>
        <w:p w14:paraId="6987B82B" w14:textId="77777777" w:rsidR="004E7855" w:rsidRDefault="004E7855">
          <w:pPr>
            <w:pStyle w:val="TOC2"/>
            <w:rPr>
              <w:rFonts w:asciiTheme="minorHAnsi" w:eastAsiaTheme="minorEastAsia" w:hAnsiTheme="minorHAnsi" w:cstheme="minorBidi"/>
              <w:smallCaps w:val="0"/>
              <w:sz w:val="24"/>
              <w:szCs w:val="24"/>
              <w:lang w:eastAsia="ja-JP"/>
            </w:rPr>
          </w:pPr>
          <w:r>
            <w:t>Data</w:t>
          </w:r>
          <w:r>
            <w:tab/>
          </w:r>
          <w:r>
            <w:fldChar w:fldCharType="begin"/>
          </w:r>
          <w:r>
            <w:instrText xml:space="preserve"> PAGEREF _Toc324954949 \h </w:instrText>
          </w:r>
          <w:r>
            <w:fldChar w:fldCharType="separate"/>
          </w:r>
          <w:r>
            <w:t>1</w:t>
          </w:r>
          <w:r>
            <w:fldChar w:fldCharType="end"/>
          </w:r>
        </w:p>
        <w:p w14:paraId="16B13AC5" w14:textId="77777777" w:rsidR="004E7855" w:rsidRDefault="004E7855">
          <w:pPr>
            <w:pStyle w:val="TOC2"/>
            <w:rPr>
              <w:rFonts w:asciiTheme="minorHAnsi" w:eastAsiaTheme="minorEastAsia" w:hAnsiTheme="minorHAnsi" w:cstheme="minorBidi"/>
              <w:smallCaps w:val="0"/>
              <w:sz w:val="24"/>
              <w:szCs w:val="24"/>
              <w:lang w:eastAsia="ja-JP"/>
            </w:rPr>
          </w:pPr>
          <w:r>
            <w:t>Affordability Assumptions</w:t>
          </w:r>
          <w:r>
            <w:tab/>
          </w:r>
          <w:r>
            <w:fldChar w:fldCharType="begin"/>
          </w:r>
          <w:r>
            <w:instrText xml:space="preserve"> PAGEREF _Toc324954950 \h </w:instrText>
          </w:r>
          <w:r>
            <w:fldChar w:fldCharType="separate"/>
          </w:r>
          <w:r>
            <w:t>2</w:t>
          </w:r>
          <w:r>
            <w:fldChar w:fldCharType="end"/>
          </w:r>
        </w:p>
        <w:p w14:paraId="28284653" w14:textId="77777777" w:rsidR="004E7855" w:rsidRDefault="004E7855">
          <w:pPr>
            <w:pStyle w:val="TOC2"/>
            <w:rPr>
              <w:rFonts w:asciiTheme="minorHAnsi" w:eastAsiaTheme="minorEastAsia" w:hAnsiTheme="minorHAnsi" w:cstheme="minorBidi"/>
              <w:smallCaps w:val="0"/>
              <w:sz w:val="24"/>
              <w:szCs w:val="24"/>
              <w:lang w:eastAsia="ja-JP"/>
            </w:rPr>
          </w:pPr>
          <w:r>
            <w:t>Trending forward</w:t>
          </w:r>
          <w:r>
            <w:tab/>
          </w:r>
          <w:r>
            <w:fldChar w:fldCharType="begin"/>
          </w:r>
          <w:r>
            <w:instrText xml:space="preserve"> PAGEREF _Toc324954951 \h </w:instrText>
          </w:r>
          <w:r>
            <w:fldChar w:fldCharType="separate"/>
          </w:r>
          <w:r>
            <w:t>2</w:t>
          </w:r>
          <w:r>
            <w:fldChar w:fldCharType="end"/>
          </w:r>
        </w:p>
        <w:p w14:paraId="2C1E9ED1" w14:textId="77777777" w:rsidR="004E7855" w:rsidRDefault="004E7855">
          <w:pPr>
            <w:pStyle w:val="TOC1"/>
            <w:rPr>
              <w:rFonts w:asciiTheme="minorHAnsi" w:eastAsiaTheme="minorEastAsia" w:hAnsiTheme="minorHAnsi" w:cstheme="minorBidi"/>
              <w:bCs w:val="0"/>
              <w:caps w:val="0"/>
              <w:sz w:val="24"/>
              <w:szCs w:val="24"/>
              <w:u w:val="none"/>
              <w:lang w:eastAsia="ja-JP"/>
            </w:rPr>
          </w:pPr>
          <w:r>
            <w:t>Displacement Vulnerability</w:t>
          </w:r>
          <w:r>
            <w:tab/>
          </w:r>
          <w:r>
            <w:fldChar w:fldCharType="begin"/>
          </w:r>
          <w:r>
            <w:instrText xml:space="preserve"> PAGEREF _Toc324954952 \h </w:instrText>
          </w:r>
          <w:r>
            <w:fldChar w:fldCharType="separate"/>
          </w:r>
          <w:r>
            <w:t>3</w:t>
          </w:r>
          <w:r>
            <w:fldChar w:fldCharType="end"/>
          </w:r>
        </w:p>
        <w:p w14:paraId="2DBF8866" w14:textId="77777777" w:rsidR="004E7855" w:rsidRDefault="004E7855">
          <w:pPr>
            <w:pStyle w:val="TOC2"/>
            <w:rPr>
              <w:rFonts w:asciiTheme="minorHAnsi" w:eastAsiaTheme="minorEastAsia" w:hAnsiTheme="minorHAnsi" w:cstheme="minorBidi"/>
              <w:smallCaps w:val="0"/>
              <w:sz w:val="24"/>
              <w:szCs w:val="24"/>
              <w:lang w:eastAsia="ja-JP"/>
            </w:rPr>
          </w:pPr>
          <w:r>
            <w:t>Data</w:t>
          </w:r>
          <w:r>
            <w:tab/>
          </w:r>
          <w:r>
            <w:fldChar w:fldCharType="begin"/>
          </w:r>
          <w:r>
            <w:instrText xml:space="preserve"> PAGEREF _Toc324954953 \h </w:instrText>
          </w:r>
          <w:r>
            <w:fldChar w:fldCharType="separate"/>
          </w:r>
          <w:r>
            <w:t>3</w:t>
          </w:r>
          <w:r>
            <w:fldChar w:fldCharType="end"/>
          </w:r>
        </w:p>
        <w:p w14:paraId="27E08E0B" w14:textId="77777777" w:rsidR="004E7855" w:rsidRDefault="004E7855">
          <w:pPr>
            <w:pStyle w:val="TOC2"/>
            <w:rPr>
              <w:rFonts w:asciiTheme="minorHAnsi" w:eastAsiaTheme="minorEastAsia" w:hAnsiTheme="minorHAnsi" w:cstheme="minorBidi"/>
              <w:smallCaps w:val="0"/>
              <w:sz w:val="24"/>
              <w:szCs w:val="24"/>
              <w:lang w:eastAsia="ja-JP"/>
            </w:rPr>
          </w:pPr>
          <w:r>
            <w:t>Assumptions</w:t>
          </w:r>
          <w:r>
            <w:tab/>
          </w:r>
          <w:r>
            <w:fldChar w:fldCharType="begin"/>
          </w:r>
          <w:r>
            <w:instrText xml:space="preserve"> PAGEREF _Toc324954954 \h </w:instrText>
          </w:r>
          <w:r>
            <w:fldChar w:fldCharType="separate"/>
          </w:r>
          <w:r>
            <w:t>4</w:t>
          </w:r>
          <w:r>
            <w:fldChar w:fldCharType="end"/>
          </w:r>
        </w:p>
        <w:p w14:paraId="6CB5FF6E" w14:textId="77777777" w:rsidR="004E7855" w:rsidRDefault="004E7855">
          <w:pPr>
            <w:pStyle w:val="TOC2"/>
            <w:rPr>
              <w:rFonts w:asciiTheme="minorHAnsi" w:eastAsiaTheme="minorEastAsia" w:hAnsiTheme="minorHAnsi" w:cstheme="minorBidi"/>
              <w:smallCaps w:val="0"/>
              <w:sz w:val="24"/>
              <w:szCs w:val="24"/>
              <w:lang w:eastAsia="ja-JP"/>
            </w:rPr>
          </w:pPr>
          <w:r>
            <w:t>Evaluation</w:t>
          </w:r>
          <w:r>
            <w:tab/>
          </w:r>
          <w:r>
            <w:fldChar w:fldCharType="begin"/>
          </w:r>
          <w:r>
            <w:instrText xml:space="preserve"> PAGEREF _Toc324954955 \h </w:instrText>
          </w:r>
          <w:r>
            <w:fldChar w:fldCharType="separate"/>
          </w:r>
          <w:r>
            <w:t>4</w:t>
          </w:r>
          <w:r>
            <w:fldChar w:fldCharType="end"/>
          </w:r>
        </w:p>
        <w:p w14:paraId="1D150B16" w14:textId="77777777" w:rsidR="004E7855" w:rsidRDefault="004E7855">
          <w:pPr>
            <w:pStyle w:val="TOC3"/>
            <w:rPr>
              <w:rFonts w:asciiTheme="minorHAnsi" w:eastAsiaTheme="minorEastAsia" w:hAnsiTheme="minorHAnsi" w:cstheme="minorBidi"/>
              <w:bCs w:val="0"/>
              <w:noProof/>
              <w:sz w:val="24"/>
              <w:szCs w:val="24"/>
              <w:lang w:eastAsia="ja-JP"/>
            </w:rPr>
          </w:pPr>
          <w:r>
            <w:rPr>
              <w:noProof/>
            </w:rPr>
            <w:t>Calculation of Threshold</w:t>
          </w:r>
          <w:r>
            <w:rPr>
              <w:noProof/>
            </w:rPr>
            <w:tab/>
          </w:r>
          <w:r>
            <w:rPr>
              <w:noProof/>
            </w:rPr>
            <w:fldChar w:fldCharType="begin"/>
          </w:r>
          <w:r>
            <w:rPr>
              <w:noProof/>
            </w:rPr>
            <w:instrText xml:space="preserve"> PAGEREF _Toc324954956 \h </w:instrText>
          </w:r>
          <w:r>
            <w:rPr>
              <w:noProof/>
            </w:rPr>
          </w:r>
          <w:r>
            <w:rPr>
              <w:noProof/>
            </w:rPr>
            <w:fldChar w:fldCharType="separate"/>
          </w:r>
          <w:r>
            <w:rPr>
              <w:noProof/>
            </w:rPr>
            <w:t>4</w:t>
          </w:r>
          <w:r>
            <w:rPr>
              <w:noProof/>
            </w:rPr>
            <w:fldChar w:fldCharType="end"/>
          </w:r>
        </w:p>
        <w:p w14:paraId="4B5702AA" w14:textId="77777777" w:rsidR="004E7855" w:rsidRDefault="004E7855">
          <w:pPr>
            <w:pStyle w:val="TOC2"/>
            <w:rPr>
              <w:rFonts w:asciiTheme="minorHAnsi" w:eastAsiaTheme="minorEastAsia" w:hAnsiTheme="minorHAnsi" w:cstheme="minorBidi"/>
              <w:smallCaps w:val="0"/>
              <w:sz w:val="24"/>
              <w:szCs w:val="24"/>
              <w:lang w:eastAsia="ja-JP"/>
            </w:rPr>
          </w:pPr>
          <w:r>
            <w:t>Trending forward</w:t>
          </w:r>
          <w:r>
            <w:tab/>
          </w:r>
          <w:r>
            <w:fldChar w:fldCharType="begin"/>
          </w:r>
          <w:r>
            <w:instrText xml:space="preserve"> PAGEREF _Toc324954957 \h </w:instrText>
          </w:r>
          <w:r>
            <w:fldChar w:fldCharType="separate"/>
          </w:r>
          <w:r>
            <w:t>5</w:t>
          </w:r>
          <w:r>
            <w:fldChar w:fldCharType="end"/>
          </w:r>
        </w:p>
        <w:p w14:paraId="640E0C05" w14:textId="77777777" w:rsidR="004E7855" w:rsidRDefault="004E7855">
          <w:pPr>
            <w:pStyle w:val="TOC1"/>
            <w:rPr>
              <w:rFonts w:asciiTheme="minorHAnsi" w:eastAsiaTheme="minorEastAsia" w:hAnsiTheme="minorHAnsi" w:cstheme="minorBidi"/>
              <w:bCs w:val="0"/>
              <w:caps w:val="0"/>
              <w:sz w:val="24"/>
              <w:szCs w:val="24"/>
              <w:u w:val="none"/>
              <w:lang w:eastAsia="ja-JP"/>
            </w:rPr>
          </w:pPr>
          <w:r>
            <w:t>Tenure</w:t>
          </w:r>
          <w:r>
            <w:tab/>
          </w:r>
          <w:r>
            <w:fldChar w:fldCharType="begin"/>
          </w:r>
          <w:r>
            <w:instrText xml:space="preserve"> PAGEREF _Toc324954958 \h </w:instrText>
          </w:r>
          <w:r>
            <w:fldChar w:fldCharType="separate"/>
          </w:r>
          <w:r>
            <w:t>5</w:t>
          </w:r>
          <w:r>
            <w:fldChar w:fldCharType="end"/>
          </w:r>
        </w:p>
        <w:p w14:paraId="09F01AF9" w14:textId="77777777" w:rsidR="004E7855" w:rsidRDefault="004E7855">
          <w:pPr>
            <w:pStyle w:val="TOC2"/>
            <w:rPr>
              <w:rFonts w:asciiTheme="minorHAnsi" w:eastAsiaTheme="minorEastAsia" w:hAnsiTheme="minorHAnsi" w:cstheme="minorBidi"/>
              <w:smallCaps w:val="0"/>
              <w:sz w:val="24"/>
              <w:szCs w:val="24"/>
              <w:lang w:eastAsia="ja-JP"/>
            </w:rPr>
          </w:pPr>
          <w:r>
            <w:t>Data</w:t>
          </w:r>
          <w:r>
            <w:tab/>
          </w:r>
          <w:r>
            <w:fldChar w:fldCharType="begin"/>
          </w:r>
          <w:r>
            <w:instrText xml:space="preserve"> PAGEREF _Toc324954959 \h </w:instrText>
          </w:r>
          <w:r>
            <w:fldChar w:fldCharType="separate"/>
          </w:r>
          <w:r>
            <w:t>5</w:t>
          </w:r>
          <w:r>
            <w:fldChar w:fldCharType="end"/>
          </w:r>
        </w:p>
        <w:p w14:paraId="5B477F4C" w14:textId="77777777" w:rsidR="004E7855" w:rsidRDefault="004E7855">
          <w:pPr>
            <w:pStyle w:val="TOC2"/>
            <w:rPr>
              <w:rFonts w:asciiTheme="minorHAnsi" w:eastAsiaTheme="minorEastAsia" w:hAnsiTheme="minorHAnsi" w:cstheme="minorBidi"/>
              <w:smallCaps w:val="0"/>
              <w:sz w:val="24"/>
              <w:szCs w:val="24"/>
              <w:lang w:eastAsia="ja-JP"/>
            </w:rPr>
          </w:pPr>
          <w:r>
            <w:t>Trending forward</w:t>
          </w:r>
          <w:r>
            <w:tab/>
          </w:r>
          <w:r>
            <w:fldChar w:fldCharType="begin"/>
          </w:r>
          <w:r>
            <w:instrText xml:space="preserve"> PAGEREF _Toc324954960 \h </w:instrText>
          </w:r>
          <w:r>
            <w:fldChar w:fldCharType="separate"/>
          </w:r>
          <w:r>
            <w:t>5</w:t>
          </w:r>
          <w:r>
            <w:fldChar w:fldCharType="end"/>
          </w:r>
        </w:p>
        <w:p w14:paraId="60EB7354" w14:textId="77777777" w:rsidR="004E7855" w:rsidRDefault="004E7855">
          <w:pPr>
            <w:pStyle w:val="TOC1"/>
            <w:rPr>
              <w:rFonts w:asciiTheme="minorHAnsi" w:eastAsiaTheme="minorEastAsia" w:hAnsiTheme="minorHAnsi" w:cstheme="minorBidi"/>
              <w:bCs w:val="0"/>
              <w:caps w:val="0"/>
              <w:sz w:val="24"/>
              <w:szCs w:val="24"/>
              <w:u w:val="none"/>
              <w:lang w:eastAsia="ja-JP"/>
            </w:rPr>
          </w:pPr>
          <w:r>
            <w:t>Appendix A</w:t>
          </w:r>
          <w:r>
            <w:tab/>
          </w:r>
          <w:r>
            <w:fldChar w:fldCharType="begin"/>
          </w:r>
          <w:r>
            <w:instrText xml:space="preserve"> PAGEREF _Toc324954961 \h </w:instrText>
          </w:r>
          <w:r>
            <w:fldChar w:fldCharType="separate"/>
          </w:r>
          <w:r>
            <w:t>6</w:t>
          </w:r>
          <w:r>
            <w:fldChar w:fldCharType="end"/>
          </w:r>
        </w:p>
        <w:p w14:paraId="49A2A7A2" w14:textId="77777777" w:rsidR="00F07C2C" w:rsidRPr="00C60EE7" w:rsidRDefault="00423582" w:rsidP="00AB2463">
          <w:pPr>
            <w:tabs>
              <w:tab w:val="right" w:pos="7920"/>
            </w:tabs>
            <w:rPr>
              <w:rFonts w:ascii="Franklin Gothic Book" w:hAnsi="Franklin Gothic Book"/>
            </w:rPr>
          </w:pPr>
          <w:r>
            <w:rPr>
              <w:rFonts w:ascii="Franklin Gothic Book" w:hAnsi="Franklin Gothic Book"/>
              <w:b/>
              <w:u w:val="single"/>
            </w:rPr>
            <w:fldChar w:fldCharType="end"/>
          </w:r>
        </w:p>
      </w:sdtContent>
    </w:sdt>
    <w:p w14:paraId="0005DD3A" w14:textId="77777777" w:rsidR="00093452" w:rsidRDefault="00093452" w:rsidP="00793DD1"/>
    <w:p w14:paraId="7C04B8B5" w14:textId="77777777" w:rsidR="00E851E9" w:rsidRDefault="00E851E9" w:rsidP="00AB2463">
      <w:pPr>
        <w:pStyle w:val="TOC4"/>
      </w:pPr>
      <w:r>
        <w:br w:type="page"/>
      </w:r>
    </w:p>
    <w:p w14:paraId="5C2EF243" w14:textId="77777777" w:rsidR="00E31574" w:rsidRDefault="00E31574" w:rsidP="00E31574"/>
    <w:p w14:paraId="1010DB5F" w14:textId="77777777" w:rsidR="00E31574" w:rsidRDefault="00E31574" w:rsidP="00E31574"/>
    <w:p w14:paraId="71BC759E" w14:textId="77777777" w:rsidR="00DF1244" w:rsidRDefault="00DF1244" w:rsidP="00E31574"/>
    <w:p w14:paraId="65F931BF" w14:textId="77777777" w:rsidR="00E31574" w:rsidRDefault="00E31574" w:rsidP="00E31574"/>
    <w:p w14:paraId="23F65643" w14:textId="77777777" w:rsidR="000D7B4A" w:rsidRPr="00990023" w:rsidRDefault="000D7B4A" w:rsidP="00255D8A">
      <w:pPr>
        <w:ind w:right="-1440"/>
        <w:jc w:val="center"/>
        <w:rPr>
          <w:rFonts w:ascii="Franklin Gothic Book" w:hAnsi="Franklin Gothic Book"/>
        </w:rPr>
      </w:pPr>
      <w:r>
        <w:rPr>
          <w:rFonts w:ascii="Franklin Gothic Book" w:hAnsi="Franklin Gothic Book"/>
        </w:rPr>
        <w:t>This page intentionally blank</w:t>
      </w:r>
    </w:p>
    <w:p w14:paraId="3C581511" w14:textId="77777777" w:rsidR="00E31574" w:rsidRDefault="00E31574" w:rsidP="00E31574"/>
    <w:p w14:paraId="1A2D0704" w14:textId="77777777" w:rsidR="00E31574" w:rsidRDefault="00E31574" w:rsidP="00E31574"/>
    <w:p w14:paraId="4C72F620" w14:textId="77777777" w:rsidR="00E31574" w:rsidRDefault="00E31574" w:rsidP="00E31574"/>
    <w:p w14:paraId="71590303" w14:textId="77777777" w:rsidR="00E31574" w:rsidRDefault="00E31574">
      <w:pPr>
        <w:spacing w:after="0"/>
      </w:pPr>
    </w:p>
    <w:p w14:paraId="7ED57EAD" w14:textId="77777777" w:rsidR="00F07C2C" w:rsidRDefault="000D7B4A" w:rsidP="00CA0A93">
      <w:pPr>
        <w:spacing w:after="0"/>
        <w:sectPr w:rsidR="00F07C2C" w:rsidSect="00702FD4">
          <w:footerReference w:type="even" r:id="rId9"/>
          <w:footerReference w:type="default" r:id="rId10"/>
          <w:footerReference w:type="first" r:id="rId11"/>
          <w:pgSz w:w="12240" w:h="15840"/>
          <w:pgMar w:top="1152" w:right="2880" w:bottom="1440" w:left="1440" w:header="864" w:footer="864" w:gutter="0"/>
          <w:pgNumType w:fmt="lowerRoman" w:start="1"/>
          <w:cols w:space="720"/>
          <w:titlePg/>
        </w:sectPr>
      </w:pPr>
      <w:r>
        <w:br w:type="page"/>
      </w:r>
    </w:p>
    <w:p w14:paraId="5F69A4F6" w14:textId="77777777" w:rsidR="000D7B4A" w:rsidRDefault="000D7B4A" w:rsidP="000D7B4A">
      <w:pPr>
        <w:pStyle w:val="Heading1"/>
      </w:pPr>
      <w:bookmarkStart w:id="0" w:name="_Toc324954947"/>
      <w:r>
        <w:t>Introduction</w:t>
      </w:r>
      <w:bookmarkEnd w:id="0"/>
    </w:p>
    <w:p w14:paraId="72EA63C8" w14:textId="77777777" w:rsidR="00CA0A93" w:rsidRDefault="00CA0A93" w:rsidP="00CA0A93">
      <w:pPr>
        <w:spacing w:after="120"/>
      </w:pPr>
      <w:r>
        <w:t xml:space="preserve">The purpose of this document is to outline </w:t>
      </w:r>
      <w:proofErr w:type="spellStart"/>
      <w:r>
        <w:t>ECONorthwest’s</w:t>
      </w:r>
      <w:proofErr w:type="spellEnd"/>
      <w:r>
        <w:t xml:space="preserve"> methods for creating an interactive mapping tool of housing affordability in the Portland Region from 1990 to 2020. The methodology is broken up into three main sections corresponding to the tool’s three map pages as follows: </w:t>
      </w:r>
    </w:p>
    <w:p w14:paraId="2502D782" w14:textId="77777777" w:rsidR="00CA0A93" w:rsidRPr="00AF37CC" w:rsidRDefault="00CA0A93" w:rsidP="00CA0A93">
      <w:pPr>
        <w:pStyle w:val="ListBullet"/>
      </w:pPr>
      <w:r>
        <w:t>Home ownership affordability</w:t>
      </w:r>
    </w:p>
    <w:p w14:paraId="791266C5" w14:textId="77777777" w:rsidR="00CA0A93" w:rsidRDefault="00CA0A93" w:rsidP="00CA0A93">
      <w:pPr>
        <w:pStyle w:val="ListParagraph"/>
        <w:numPr>
          <w:ilvl w:val="0"/>
          <w:numId w:val="4"/>
        </w:numPr>
      </w:pPr>
      <w:r>
        <w:t>Displacement vulnerability</w:t>
      </w:r>
    </w:p>
    <w:p w14:paraId="51FD9DE2" w14:textId="77777777" w:rsidR="00CA0A93" w:rsidRDefault="00CA0A93" w:rsidP="00CA0A93">
      <w:pPr>
        <w:pStyle w:val="ListParagraph"/>
        <w:numPr>
          <w:ilvl w:val="0"/>
          <w:numId w:val="4"/>
        </w:numPr>
      </w:pPr>
      <w:r>
        <w:t>Tenure</w:t>
      </w:r>
    </w:p>
    <w:p w14:paraId="099ECCEF" w14:textId="77777777" w:rsidR="00CA0A93" w:rsidRDefault="00CA0A93" w:rsidP="00CA0A93">
      <w:pPr>
        <w:pStyle w:val="Heading1"/>
      </w:pPr>
      <w:bookmarkStart w:id="1" w:name="_Toc324954948"/>
      <w:r>
        <w:t>Home Ownership Affordability</w:t>
      </w:r>
      <w:bookmarkEnd w:id="1"/>
    </w:p>
    <w:p w14:paraId="2C289A88" w14:textId="77777777" w:rsidR="00CA0A93" w:rsidRDefault="00CA0A93" w:rsidP="00CA0A93">
      <w:r>
        <w:t>ECONorthwest assess</w:t>
      </w:r>
      <w:r w:rsidR="00A85A6B">
        <w:t>ed</w:t>
      </w:r>
      <w:r>
        <w:t xml:space="preserve"> </w:t>
      </w:r>
      <w:r w:rsidR="00A85A6B">
        <w:t>home ownership affordability from 2000 to 2014</w:t>
      </w:r>
      <w:r>
        <w:t xml:space="preserve"> and project</w:t>
      </w:r>
      <w:r w:rsidR="00F853BD">
        <w:t>ed</w:t>
      </w:r>
      <w:r>
        <w:t xml:space="preserve"> affordability </w:t>
      </w:r>
      <w:r w:rsidR="00F853BD">
        <w:t>in</w:t>
      </w:r>
      <w:r>
        <w:t xml:space="preserve"> 2020 by calculating the percentage of regional median family income spent on housing. The map </w:t>
      </w:r>
      <w:r w:rsidR="00F853BD">
        <w:t>displays affordability assuming a 5% down payment a</w:t>
      </w:r>
      <w:r>
        <w:t xml:space="preserve"> 20% down payment.</w:t>
      </w:r>
    </w:p>
    <w:p w14:paraId="2CBD259B" w14:textId="77777777" w:rsidR="00CA0A93" w:rsidRPr="00A61405" w:rsidRDefault="00CA0A93" w:rsidP="00CA0A93">
      <w:pPr>
        <w:pStyle w:val="Heading2"/>
      </w:pPr>
      <w:bookmarkStart w:id="2" w:name="_Toc324954949"/>
      <w:r>
        <w:t>Data</w:t>
      </w:r>
      <w:bookmarkEnd w:id="2"/>
    </w:p>
    <w:p w14:paraId="6F5868BF" w14:textId="4FB38122" w:rsidR="00CA0A93" w:rsidRDefault="00CA0A93" w:rsidP="00CA0A93">
      <w:r>
        <w:t xml:space="preserve">Housing data </w:t>
      </w:r>
      <w:r w:rsidR="00CC5B2D">
        <w:t>came</w:t>
      </w:r>
      <w:r>
        <w:t xml:space="preserve"> from Metro RLIS tax lot shapefiles and median family income from the Department o</w:t>
      </w:r>
      <w:r w:rsidR="00CC5B2D">
        <w:t>f Housing and Urban Development’s (HUD)</w:t>
      </w:r>
      <w:r>
        <w:t xml:space="preserve"> estimates for the Portland-Vancouver-Hillsboro OR-WA MSA. Using quarter </w:t>
      </w:r>
      <w:r w:rsidR="00CC5B2D">
        <w:t>1</w:t>
      </w:r>
      <w:r>
        <w:t xml:space="preserve"> data from </w:t>
      </w:r>
      <w:r w:rsidR="00CC5B2D">
        <w:t>the following year, ECONorthwest:</w:t>
      </w:r>
    </w:p>
    <w:p w14:paraId="2DB7657E" w14:textId="64A14133" w:rsidR="00CA0A93" w:rsidRDefault="00CA0A93" w:rsidP="00CA0A93">
      <w:pPr>
        <w:pStyle w:val="ListParagraph"/>
        <w:numPr>
          <w:ilvl w:val="0"/>
          <w:numId w:val="36"/>
        </w:numPr>
      </w:pPr>
      <w:r>
        <w:t>Select</w:t>
      </w:r>
      <w:r w:rsidR="00CC5B2D">
        <w:t>ed</w:t>
      </w:r>
      <w:r>
        <w:t xml:space="preserve"> all parcels with a sale date in the given year within the Portlan</w:t>
      </w:r>
      <w:r w:rsidR="00CC5B2D">
        <w:t>d urban growth boundary that were</w:t>
      </w:r>
      <w:r>
        <w:t xml:space="preserve"> classified as owned single family homes, townhouses, or condominiums based on their RLIS property class.</w:t>
      </w:r>
      <w:r w:rsidR="00CC5B2D">
        <w:t xml:space="preserve"> ECONorthwest:</w:t>
      </w:r>
    </w:p>
    <w:p w14:paraId="6FBD6139" w14:textId="194F29E8" w:rsidR="00CA0A93" w:rsidRDefault="00CA0A93" w:rsidP="00CA0A93">
      <w:pPr>
        <w:pStyle w:val="ListParagraph"/>
        <w:numPr>
          <w:ilvl w:val="1"/>
          <w:numId w:val="36"/>
        </w:numPr>
      </w:pPr>
      <w:r>
        <w:t>Include</w:t>
      </w:r>
      <w:r w:rsidR="00CC5B2D">
        <w:t>d</w:t>
      </w:r>
      <w:r>
        <w:t xml:space="preserve"> property classes 101, 102, 122, 141.</w:t>
      </w:r>
    </w:p>
    <w:p w14:paraId="4F47A85D" w14:textId="0E8FAE2E" w:rsidR="00CA0A93" w:rsidRDefault="00CA0A93" w:rsidP="00CA0A93">
      <w:pPr>
        <w:pStyle w:val="ListParagraph"/>
        <w:numPr>
          <w:ilvl w:val="1"/>
          <w:numId w:val="36"/>
        </w:numPr>
      </w:pPr>
      <w:r>
        <w:t>Drop</w:t>
      </w:r>
      <w:r w:rsidR="00CC5B2D">
        <w:t>ped</w:t>
      </w:r>
      <w:r>
        <w:t xml:space="preserve"> properties sold for less than $75,000, as they </w:t>
      </w:r>
      <w:r w:rsidR="00CC5B2D">
        <w:t>were</w:t>
      </w:r>
      <w:r>
        <w:t xml:space="preserve"> likely not arms length transactions.</w:t>
      </w:r>
    </w:p>
    <w:p w14:paraId="0B12DDEA" w14:textId="49590A66" w:rsidR="00CA0A93" w:rsidRDefault="00CA0A93" w:rsidP="00CA0A93">
      <w:pPr>
        <w:pStyle w:val="ListParagraph"/>
        <w:numPr>
          <w:ilvl w:val="1"/>
          <w:numId w:val="36"/>
        </w:numPr>
      </w:pPr>
      <w:r>
        <w:t>Drop</w:t>
      </w:r>
      <w:r w:rsidR="00CC5B2D">
        <w:t>ped</w:t>
      </w:r>
      <w:r>
        <w:t xml:space="preserve"> properties sold for more than $3 million, as they </w:t>
      </w:r>
      <w:r w:rsidR="00CC5B2D">
        <w:t>were</w:t>
      </w:r>
      <w:r>
        <w:t xml:space="preserve"> likely for more than one unit: for</w:t>
      </w:r>
      <w:r w:rsidR="00070A80">
        <w:t xml:space="preserve"> example a multifamily building</w:t>
      </w:r>
      <w:r>
        <w:t xml:space="preserve"> or several single family parcels sold at one price.</w:t>
      </w:r>
    </w:p>
    <w:p w14:paraId="6DD82396" w14:textId="71F591C3" w:rsidR="00CA0A93" w:rsidRDefault="00CA0A93" w:rsidP="00CA0A93">
      <w:pPr>
        <w:pStyle w:val="ListParagraph"/>
        <w:numPr>
          <w:ilvl w:val="0"/>
          <w:numId w:val="36"/>
        </w:numPr>
      </w:pPr>
      <w:r>
        <w:t>For each identified parcel, calculate</w:t>
      </w:r>
      <w:r w:rsidR="00CC5B2D">
        <w:t>d</w:t>
      </w:r>
      <w:r>
        <w:t xml:space="preserve"> the percent of HUD’s Median Family Income a four-person family would have to spend on housing. Homes that cost 30% or </w:t>
      </w:r>
      <w:r w:rsidR="00CC5B2D">
        <w:t>less of median family income were</w:t>
      </w:r>
      <w:r>
        <w:t xml:space="preserve"> considered affordable.</w:t>
      </w:r>
    </w:p>
    <w:p w14:paraId="17DA1992" w14:textId="3B28AD65" w:rsidR="00CA0A93" w:rsidRDefault="00CA0A93" w:rsidP="00CA0A93">
      <w:pPr>
        <w:pStyle w:val="ListParagraph"/>
        <w:numPr>
          <w:ilvl w:val="0"/>
          <w:numId w:val="36"/>
        </w:numPr>
        <w:spacing w:after="240"/>
      </w:pPr>
      <w:r>
        <w:t>Summarize</w:t>
      </w:r>
      <w:r w:rsidR="00CC5B2D">
        <w:t>d</w:t>
      </w:r>
      <w:r>
        <w:t xml:space="preserve"> selected parcels by a hex grid. We calculate</w:t>
      </w:r>
      <w:r w:rsidR="00CC5B2D">
        <w:t>d</w:t>
      </w:r>
      <w:r>
        <w:t xml:space="preserve"> the median affordability </w:t>
      </w:r>
      <w:r w:rsidR="00CC5B2D">
        <w:t xml:space="preserve">and sales price </w:t>
      </w:r>
      <w:r>
        <w:t xml:space="preserve">of all parcels </w:t>
      </w:r>
      <w:r w:rsidR="00CC5B2D">
        <w:t xml:space="preserve">that </w:t>
      </w:r>
      <w:r>
        <w:t>intersected a hex bin and assign</w:t>
      </w:r>
      <w:r w:rsidR="00CC5B2D">
        <w:t>ed</w:t>
      </w:r>
      <w:r>
        <w:t xml:space="preserve"> that value to said hex bin. Hex bins with fewer than 3 transactions in a given year </w:t>
      </w:r>
      <w:r w:rsidR="00CC5B2D">
        <w:t xml:space="preserve">were not </w:t>
      </w:r>
      <w:r>
        <w:t>shown.</w:t>
      </w:r>
    </w:p>
    <w:p w14:paraId="2513B50E" w14:textId="77777777" w:rsidR="00CA0A93" w:rsidRDefault="00CA0A93" w:rsidP="00CA0A93">
      <w:pPr>
        <w:pStyle w:val="Heading2"/>
        <w:numPr>
          <w:ilvl w:val="0"/>
          <w:numId w:val="0"/>
        </w:numPr>
        <w:ind w:left="720" w:hanging="720"/>
      </w:pPr>
      <w:bookmarkStart w:id="3" w:name="_Toc324954950"/>
      <w:r>
        <w:t>Affordability Assumptions</w:t>
      </w:r>
      <w:bookmarkEnd w:id="3"/>
    </w:p>
    <w:p w14:paraId="0015AAB7" w14:textId="423E0E82" w:rsidR="00CA0A93" w:rsidRDefault="00CC5B2D" w:rsidP="00CA0A93">
      <w:pPr>
        <w:spacing w:after="120"/>
      </w:pPr>
      <w:r>
        <w:t xml:space="preserve">ECONorthwest </w:t>
      </w:r>
      <w:r w:rsidR="00CA0A93">
        <w:t>calculate</w:t>
      </w:r>
      <w:r w:rsidR="00D446F5">
        <w:t>d</w:t>
      </w:r>
      <w:r w:rsidR="00CA0A93">
        <w:t xml:space="preserve"> affordability based on the following cost assumptions:</w:t>
      </w:r>
    </w:p>
    <w:p w14:paraId="5A42CCAD" w14:textId="77777777" w:rsidR="00CA0A93" w:rsidRDefault="00CA0A93" w:rsidP="00CA0A93">
      <w:pPr>
        <w:pStyle w:val="ListBullet"/>
      </w:pPr>
      <w:r w:rsidRPr="00CD44C8">
        <w:rPr>
          <w:i/>
        </w:rPr>
        <w:t>Down payment</w:t>
      </w:r>
      <w:r>
        <w:t>: 5% or 20% of the sales price.</w:t>
      </w:r>
    </w:p>
    <w:p w14:paraId="4FB2EA68" w14:textId="77777777" w:rsidR="00CA0A93" w:rsidRDefault="00CA0A93" w:rsidP="00CA0A93">
      <w:pPr>
        <w:pStyle w:val="ListBullet"/>
      </w:pPr>
      <w:r w:rsidRPr="00CD44C8">
        <w:rPr>
          <w:i/>
        </w:rPr>
        <w:t>Mortgage:</w:t>
      </w:r>
      <w:r>
        <w:t xml:space="preserve"> 30 year amortizing principal interest.</w:t>
      </w:r>
    </w:p>
    <w:p w14:paraId="1DD76BEE" w14:textId="45DA0521" w:rsidR="00CA0A93" w:rsidRPr="00C71B6F" w:rsidRDefault="00CA0A93" w:rsidP="00CA0A93">
      <w:pPr>
        <w:pStyle w:val="ListBullet"/>
        <w:rPr>
          <w:bCs/>
        </w:rPr>
      </w:pPr>
      <w:r w:rsidRPr="00CD44C8">
        <w:rPr>
          <w:i/>
        </w:rPr>
        <w:t>Interest rate:</w:t>
      </w:r>
      <w:r>
        <w:t xml:space="preserve"> Based on </w:t>
      </w:r>
      <w:r w:rsidRPr="00C71B6F">
        <w:rPr>
          <w:bCs/>
        </w:rPr>
        <w:t>Annual Average Commitment Rates on 30-Year Fixed-Rate Mortgage</w:t>
      </w:r>
      <w:r w:rsidR="00CC5B2D">
        <w:rPr>
          <w:bCs/>
        </w:rPr>
        <w:t xml:space="preserve"> from Freddie Mac (see Appendix A for rates by year).</w:t>
      </w:r>
      <w:r w:rsidR="006A3279">
        <w:rPr>
          <w:bCs/>
        </w:rPr>
        <w:t xml:space="preserve"> Projected 2020 interest based on the average difference between the federal prime rate and </w:t>
      </w:r>
      <w:r w:rsidR="00266E05">
        <w:rPr>
          <w:bCs/>
        </w:rPr>
        <w:t>average 30-year mortgage rate (0</w:t>
      </w:r>
      <w:r w:rsidR="005511AD">
        <w:rPr>
          <w:bCs/>
        </w:rPr>
        <w:t>.34%) and prime rate projections from the Oregon Office of Economic Analysis.</w:t>
      </w:r>
    </w:p>
    <w:p w14:paraId="6C543C43" w14:textId="6524AD5D" w:rsidR="00CA0A93" w:rsidRDefault="00D446F5" w:rsidP="00CA0A93">
      <w:pPr>
        <w:pStyle w:val="ListBullet"/>
      </w:pPr>
      <w:r>
        <w:rPr>
          <w:i/>
        </w:rPr>
        <w:t>Property tax change r</w:t>
      </w:r>
      <w:r w:rsidR="00CA0A93" w:rsidRPr="00CD44C8">
        <w:rPr>
          <w:i/>
        </w:rPr>
        <w:t>atio</w:t>
      </w:r>
      <w:r w:rsidR="00CA0A93">
        <w:t xml:space="preserve">: Based on Residential </w:t>
      </w:r>
      <w:r w:rsidR="00CA0A93" w:rsidRPr="00C71B6F">
        <w:t xml:space="preserve">Changed Property Ratios </w:t>
      </w:r>
      <w:r w:rsidR="00CA0A93">
        <w:t>for Multnomah County as reported by the Multnomah County Assessor</w:t>
      </w:r>
      <w:r>
        <w:rPr>
          <w:bCs/>
        </w:rPr>
        <w:t>.</w:t>
      </w:r>
      <w:r w:rsidR="006A3279">
        <w:rPr>
          <w:bCs/>
        </w:rPr>
        <w:t xml:space="preserve"> We used a linear trend to project the 2020 property tax change ratio based on trends from 2000 to 2016 (see Appendix A for change ratio by year).</w:t>
      </w:r>
    </w:p>
    <w:p w14:paraId="7698B605" w14:textId="77777777" w:rsidR="00CA0A93" w:rsidRDefault="00CA0A93" w:rsidP="00CA0A93">
      <w:pPr>
        <w:pStyle w:val="ListBullet"/>
      </w:pPr>
      <w:r w:rsidRPr="00CD44C8">
        <w:rPr>
          <w:i/>
        </w:rPr>
        <w:t>Property tax assessment:</w:t>
      </w:r>
      <w:r>
        <w:t xml:space="preserve"> Calculated as a property’s sale price deflated by the change ratio.</w:t>
      </w:r>
    </w:p>
    <w:p w14:paraId="5B8BDC5E" w14:textId="77777777" w:rsidR="00CA0A93" w:rsidRDefault="00CA0A93" w:rsidP="00CA0A93">
      <w:pPr>
        <w:pStyle w:val="ListBullet"/>
      </w:pPr>
      <w:r w:rsidRPr="00DC31E4">
        <w:rPr>
          <w:i/>
        </w:rPr>
        <w:t>Insurance:</w:t>
      </w:r>
      <w:r>
        <w:t xml:space="preserve"> sales price divided by 1,000 multiplied by 0.35.</w:t>
      </w:r>
    </w:p>
    <w:p w14:paraId="1F91FA69" w14:textId="2BAF2D0E" w:rsidR="00CA0A93" w:rsidRDefault="00CA0A93" w:rsidP="00CA0A93">
      <w:pPr>
        <w:pStyle w:val="ListBullet"/>
        <w:spacing w:after="240"/>
      </w:pPr>
      <w:r w:rsidRPr="00DC31E4">
        <w:rPr>
          <w:i/>
        </w:rPr>
        <w:t>Utilities:</w:t>
      </w:r>
      <w:r>
        <w:t xml:space="preserve"> $250 per month in 2015, inflated from 2016 to 2020 and deflated from 2000 to 2014 using the U.S. Bureau of Labor Statistics (BLS) Consumer Price Index (CPI) Inflation Calculator</w:t>
      </w:r>
      <w:r w:rsidR="00D446F5">
        <w:t xml:space="preserve"> </w:t>
      </w:r>
      <w:r w:rsidR="00D446F5">
        <w:rPr>
          <w:bCs/>
        </w:rPr>
        <w:t>(see Appendix A for utilities by year)</w:t>
      </w:r>
      <w:r>
        <w:t>.</w:t>
      </w:r>
    </w:p>
    <w:p w14:paraId="7A602D20" w14:textId="2F620830" w:rsidR="00D446F5" w:rsidRDefault="00D446F5" w:rsidP="00CA0A93">
      <w:pPr>
        <w:pStyle w:val="ListBullet"/>
        <w:spacing w:after="240"/>
      </w:pPr>
      <w:r>
        <w:rPr>
          <w:i/>
        </w:rPr>
        <w:t>Median family income:</w:t>
      </w:r>
      <w:r>
        <w:t xml:space="preserve"> Based on HUD’s estimates for the Portland-Vancouver-Hillsboro OR-WA MSA. Data available until 2016.</w:t>
      </w:r>
      <w:r w:rsidR="006A3279">
        <w:t xml:space="preserve"> We calculated 2020 MFI assuming a conservative 1% annual growth in incomes between 2017 and 2020</w:t>
      </w:r>
      <w:r>
        <w:t xml:space="preserve"> </w:t>
      </w:r>
      <w:r>
        <w:rPr>
          <w:bCs/>
        </w:rPr>
        <w:t>(see Appendix A for MFI by year)</w:t>
      </w:r>
      <w:r>
        <w:t>.</w:t>
      </w:r>
    </w:p>
    <w:p w14:paraId="3E405613" w14:textId="77777777" w:rsidR="00CA0A93" w:rsidRDefault="00CA0A93" w:rsidP="00CA0A93">
      <w:pPr>
        <w:pStyle w:val="ListBullet"/>
        <w:numPr>
          <w:ilvl w:val="0"/>
          <w:numId w:val="0"/>
        </w:numPr>
      </w:pPr>
      <w:r>
        <w:t>Calculation:</w:t>
      </w:r>
    </w:p>
    <w:p w14:paraId="4532FF21" w14:textId="77777777" w:rsidR="00CA0A93" w:rsidRDefault="00CA0A93" w:rsidP="00CA0A93">
      <w:pPr>
        <w:pStyle w:val="ListBullet"/>
        <w:numPr>
          <w:ilvl w:val="0"/>
          <w:numId w:val="0"/>
        </w:numPr>
      </w:pPr>
      <w:r>
        <w:rPr>
          <w:noProof/>
        </w:rPr>
        <w:drawing>
          <wp:inline distT="0" distB="0" distL="0" distR="0" wp14:anchorId="63AFC527" wp14:editId="692B5C55">
            <wp:extent cx="5652135" cy="426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381" b="-4617"/>
                    <a:stretch/>
                  </pic:blipFill>
                  <pic:spPr bwMode="auto">
                    <a:xfrm>
                      <a:off x="0" y="0"/>
                      <a:ext cx="5662116" cy="4268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07261DD" w14:textId="77777777" w:rsidR="00CA0A93" w:rsidRDefault="00CA0A93" w:rsidP="00CA0A93">
      <w:pPr>
        <w:pStyle w:val="Heading2"/>
      </w:pPr>
      <w:bookmarkStart w:id="4" w:name="_Toc324954951"/>
      <w:commentRangeStart w:id="5"/>
      <w:r>
        <w:t>Trending forward</w:t>
      </w:r>
      <w:commentRangeEnd w:id="5"/>
      <w:r w:rsidR="006A3279">
        <w:rPr>
          <w:rStyle w:val="CommentReference"/>
          <w:rFonts w:ascii="Palatino Linotype" w:hAnsi="Palatino Linotype"/>
          <w:color w:val="auto"/>
        </w:rPr>
        <w:commentReference w:id="5"/>
      </w:r>
      <w:bookmarkEnd w:id="4"/>
    </w:p>
    <w:p w14:paraId="4F21430F" w14:textId="02851403" w:rsidR="00CA0A93" w:rsidRDefault="00CA0A93" w:rsidP="00CA0A93">
      <w:r>
        <w:t xml:space="preserve">ECONorthwest </w:t>
      </w:r>
      <w:r w:rsidR="00D324EA">
        <w:t>projected</w:t>
      </w:r>
      <w:r>
        <w:t xml:space="preserve"> housing affordability </w:t>
      </w:r>
      <w:r w:rsidR="00D324EA">
        <w:t>in</w:t>
      </w:r>
      <w:r>
        <w:t xml:space="preserve"> 2020 based on histo</w:t>
      </w:r>
      <w:r w:rsidR="00D324EA">
        <w:t>ric trends over the 2000 to 2014</w:t>
      </w:r>
      <w:r>
        <w:t xml:space="preserve"> period. For each hex bin </w:t>
      </w:r>
      <w:r w:rsidR="00D324EA">
        <w:t xml:space="preserve">we </w:t>
      </w:r>
      <w:r>
        <w:t>calculate</w:t>
      </w:r>
      <w:r w:rsidR="00D324EA">
        <w:t>d</w:t>
      </w:r>
      <w:r>
        <w:t xml:space="preserve"> </w:t>
      </w:r>
      <w:r w:rsidR="00D324EA">
        <w:t xml:space="preserve">a linear line of best fit </w:t>
      </w:r>
      <w:r>
        <w:t>b</w:t>
      </w:r>
      <w:r w:rsidR="00D324EA">
        <w:t>ased on values from 2000 to 2014.</w:t>
      </w:r>
      <w:r>
        <w:t xml:space="preserve"> </w:t>
      </w:r>
      <w:r w:rsidR="00D324EA">
        <w:t>If the slope of this line of best fit was negative between 2000 and 2014, we assumed a</w:t>
      </w:r>
      <w:r w:rsidR="006A3279">
        <w:t>n annual growth rate of</w:t>
      </w:r>
      <w:r w:rsidR="00D324EA">
        <w:t xml:space="preserve"> </w:t>
      </w:r>
      <w:commentRangeStart w:id="6"/>
      <w:r w:rsidR="00D324EA">
        <w:t xml:space="preserve">1% in sales prices from 2015 to 2020. If the change between 2014 known and 2015 projected values was greater than 12%, </w:t>
      </w:r>
      <w:commentRangeEnd w:id="6"/>
      <w:r w:rsidR="005A7239">
        <w:rPr>
          <w:rStyle w:val="CommentReference"/>
        </w:rPr>
        <w:commentReference w:id="6"/>
      </w:r>
      <w:r w:rsidR="00D324EA">
        <w:t xml:space="preserve">we assumed </w:t>
      </w:r>
      <w:r w:rsidR="006A3279">
        <w:t>an annual growth of 12% in sales prices between 2015 and 2020.</w:t>
      </w:r>
      <w:ins w:id="7" w:author="Lorelei Juntunen" w:date="2016-05-16T14:29:00Z">
        <w:r w:rsidR="005A7239">
          <w:t xml:space="preserve"> These assumptions overall make our line-of-best fit more </w:t>
        </w:r>
      </w:ins>
      <w:ins w:id="8" w:author="Lorelei Juntunen" w:date="2016-05-16T14:30:00Z">
        <w:r w:rsidR="005A7239">
          <w:t xml:space="preserve">conservative, but also eliminate the possibility of outlier market increases or decreases continuing into the future. </w:t>
        </w:r>
      </w:ins>
    </w:p>
    <w:p w14:paraId="4A16863E" w14:textId="77777777" w:rsidR="00CA0A93" w:rsidRDefault="00CA0A93" w:rsidP="00CA0A93">
      <w:pPr>
        <w:pStyle w:val="Heading1"/>
      </w:pPr>
      <w:bookmarkStart w:id="9" w:name="_Toc324954952"/>
      <w:r>
        <w:t>Displacement Vulnerability</w:t>
      </w:r>
      <w:bookmarkEnd w:id="9"/>
    </w:p>
    <w:p w14:paraId="5D28D2A9" w14:textId="767F2903" w:rsidR="00CA0A93" w:rsidRDefault="00C63114" w:rsidP="00CA0A93">
      <w:r>
        <w:t>To assess populations’ likelihood of displacement</w:t>
      </w:r>
      <w:r w:rsidR="00CA0A93">
        <w:t xml:space="preserve">, ECONorthwest </w:t>
      </w:r>
      <w:ins w:id="10" w:author="Lorelei Juntunen" w:date="2016-05-16T14:31:00Z">
        <w:r w:rsidR="00630D5F">
          <w:t xml:space="preserve">used a methodology developed for the </w:t>
        </w:r>
        <w:r w:rsidR="00630D5F" w:rsidRPr="00255E72">
          <w:t>Portland Bureau of Planning and Sustainability</w:t>
        </w:r>
        <w:r w:rsidR="00630D5F">
          <w:t>’s</w:t>
        </w:r>
        <w:r w:rsidR="00630D5F" w:rsidRPr="00255E72">
          <w:t xml:space="preserve"> Gentrification and Displacement Study</w:t>
        </w:r>
        <w:r w:rsidR="00630D5F">
          <w:rPr>
            <w:rStyle w:val="FootnoteReference"/>
          </w:rPr>
          <w:footnoteReference w:id="1"/>
        </w:r>
        <w:r w:rsidR="00630D5F">
          <w:t xml:space="preserve"> to </w:t>
        </w:r>
      </w:ins>
      <w:r w:rsidR="00CA0A93">
        <w:t>create</w:t>
      </w:r>
      <w:del w:id="13" w:author="Lorelei Juntunen" w:date="2016-05-16T14:31:00Z">
        <w:r w:rsidDel="00630D5F">
          <w:delText>d</w:delText>
        </w:r>
      </w:del>
      <w:r w:rsidR="00CA0A93">
        <w:t xml:space="preserve"> an index measuring vulnerability </w:t>
      </w:r>
      <w:del w:id="14" w:author="Lorelei Juntunen" w:date="2016-05-16T14:31:00Z">
        <w:r w:rsidR="00CA0A93" w:rsidDel="00630D5F">
          <w:delText>based on the</w:delText>
        </w:r>
      </w:del>
      <w:ins w:id="15" w:author="Lorelei Juntunen" w:date="2016-05-16T14:31:00Z">
        <w:r w:rsidR="00630D5F">
          <w:t>to displacement as a result of market changes</w:t>
        </w:r>
      </w:ins>
      <w:del w:id="16" w:author="Lorelei Juntunen" w:date="2016-05-16T14:31:00Z">
        <w:r w:rsidR="00CA0A93" w:rsidDel="00630D5F">
          <w:delText xml:space="preserve"> </w:delText>
        </w:r>
        <w:r w:rsidR="00255E72" w:rsidRPr="00255E72" w:rsidDel="00630D5F">
          <w:delText>Portland Bureau of Planning and Sustainability</w:delText>
        </w:r>
        <w:r w:rsidR="00255E72" w:rsidDel="00630D5F">
          <w:delText>’s</w:delText>
        </w:r>
        <w:r w:rsidR="00255E72" w:rsidRPr="00255E72" w:rsidDel="00630D5F">
          <w:delText xml:space="preserve"> Gentrification and Displacement Study</w:delText>
        </w:r>
        <w:r w:rsidR="00255E72" w:rsidDel="00630D5F">
          <w:rPr>
            <w:rStyle w:val="FootnoteReference"/>
          </w:rPr>
          <w:footnoteReference w:id="2"/>
        </w:r>
      </w:del>
      <w:r w:rsidR="00CA0A93">
        <w:t>. The index is composed of the following demographic factors compiled at the census tract level</w:t>
      </w:r>
      <w:r w:rsidR="004B4FAA">
        <w:t xml:space="preserve"> and compared to averages for the three-county area</w:t>
      </w:r>
      <w:r w:rsidR="004B4FAA">
        <w:rPr>
          <w:rStyle w:val="FootnoteReference"/>
        </w:rPr>
        <w:footnoteReference w:id="3"/>
      </w:r>
      <w:r w:rsidR="00CA0A93">
        <w:t xml:space="preserve">: </w:t>
      </w:r>
    </w:p>
    <w:p w14:paraId="02268AF2" w14:textId="77777777" w:rsidR="00CA0A93" w:rsidRPr="00CA495E" w:rsidRDefault="00CA0A93" w:rsidP="00CA0A93">
      <w:pPr>
        <w:pStyle w:val="ListBullet"/>
        <w:rPr>
          <w:i/>
        </w:rPr>
      </w:pPr>
      <w:r w:rsidRPr="00CA495E">
        <w:rPr>
          <w:i/>
        </w:rPr>
        <w:t>Tenure.</w:t>
      </w:r>
      <w:r>
        <w:rPr>
          <w:i/>
        </w:rPr>
        <w:t xml:space="preserve"> </w:t>
      </w:r>
      <w:r>
        <w:t>The proportion of occupied housing units that are rented.</w:t>
      </w:r>
    </w:p>
    <w:p w14:paraId="1BAD0875" w14:textId="77777777" w:rsidR="00CA0A93" w:rsidRPr="00CA495E" w:rsidRDefault="00CA0A93" w:rsidP="00CA0A93">
      <w:pPr>
        <w:pStyle w:val="ListBullet"/>
        <w:rPr>
          <w:i/>
        </w:rPr>
      </w:pPr>
      <w:r w:rsidRPr="00CA495E">
        <w:rPr>
          <w:i/>
        </w:rPr>
        <w:t>Racial/ethnic composition.</w:t>
      </w:r>
      <w:r>
        <w:t xml:space="preserve"> The proportion of residents who are non-white (including Hispanic whites).</w:t>
      </w:r>
    </w:p>
    <w:p w14:paraId="582A403B" w14:textId="77777777" w:rsidR="00CA0A93" w:rsidRPr="00CA495E" w:rsidRDefault="00CA0A93" w:rsidP="00CA0A93">
      <w:pPr>
        <w:pStyle w:val="ListBullet"/>
        <w:rPr>
          <w:i/>
        </w:rPr>
      </w:pPr>
      <w:r w:rsidRPr="00CA495E">
        <w:rPr>
          <w:i/>
        </w:rPr>
        <w:t>Educational attainment.</w:t>
      </w:r>
      <w:r>
        <w:t xml:space="preserve"> The proportion of residents with a bachelor’s degree or higher.</w:t>
      </w:r>
    </w:p>
    <w:p w14:paraId="67EEEC1A" w14:textId="77777777" w:rsidR="00CA0A93" w:rsidRPr="00B90960" w:rsidRDefault="00CA0A93" w:rsidP="00CA0A93">
      <w:pPr>
        <w:pStyle w:val="ListBullet"/>
        <w:rPr>
          <w:i/>
        </w:rPr>
      </w:pPr>
      <w:r w:rsidRPr="00CA495E">
        <w:rPr>
          <w:i/>
        </w:rPr>
        <w:t xml:space="preserve">Household income. </w:t>
      </w:r>
      <w:r>
        <w:t>The proportion of households with a median household income at or below 80% of regional median family income.</w:t>
      </w:r>
    </w:p>
    <w:p w14:paraId="53E48506" w14:textId="11242BA2" w:rsidR="00CA0A93" w:rsidRPr="00B90960" w:rsidRDefault="00CA0A93" w:rsidP="00CA0A93">
      <w:r>
        <w:t xml:space="preserve">Results of the vulnerability assessment </w:t>
      </w:r>
      <w:r w:rsidR="00521B3A">
        <w:t>were</w:t>
      </w:r>
      <w:r>
        <w:t xml:space="preserve"> s</w:t>
      </w:r>
      <w:r w:rsidRPr="00B90960">
        <w:t xml:space="preserve">ummarized </w:t>
      </w:r>
      <w:r>
        <w:t>into a hex grid of the region.</w:t>
      </w:r>
      <w:r w:rsidRPr="00B90960">
        <w:t xml:space="preserve"> </w:t>
      </w:r>
      <w:r w:rsidR="00521B3A">
        <w:t xml:space="preserve">Hex bins received the values of the census tract their centroid fell within. </w:t>
      </w:r>
    </w:p>
    <w:p w14:paraId="00D02062" w14:textId="77777777" w:rsidR="00CA0A93" w:rsidRDefault="00CA0A93" w:rsidP="00CA0A93">
      <w:pPr>
        <w:pStyle w:val="Heading2"/>
      </w:pPr>
      <w:bookmarkStart w:id="19" w:name="_Toc324954953"/>
      <w:r>
        <w:t>Data</w:t>
      </w:r>
      <w:bookmarkEnd w:id="19"/>
    </w:p>
    <w:p w14:paraId="4B7703FA" w14:textId="1234F94B" w:rsidR="00CA0A93" w:rsidRDefault="00CA0A93" w:rsidP="00CA0A93">
      <w:r>
        <w:t xml:space="preserve">Data </w:t>
      </w:r>
      <w:r w:rsidR="00521B3A">
        <w:t>ca</w:t>
      </w:r>
      <w:r>
        <w:t xml:space="preserve">me from the U.S. Census and the U.S. Department of </w:t>
      </w:r>
      <w:r w:rsidRPr="00F85E35">
        <w:t>H</w:t>
      </w:r>
      <w:r>
        <w:t xml:space="preserve">ousing and </w:t>
      </w:r>
      <w:r w:rsidRPr="00F85E35">
        <w:t>U</w:t>
      </w:r>
      <w:r>
        <w:t xml:space="preserve">rban </w:t>
      </w:r>
      <w:r w:rsidRPr="00F85E35">
        <w:t>D</w:t>
      </w:r>
      <w:r>
        <w:t xml:space="preserve">evelopment (HUD) for </w:t>
      </w:r>
      <w:r w:rsidR="006A347E">
        <w:t xml:space="preserve">1990, </w:t>
      </w:r>
      <w:r>
        <w:t>2000</w:t>
      </w:r>
      <w:r w:rsidR="006A347E">
        <w:t>,</w:t>
      </w:r>
      <w:r>
        <w:t xml:space="preserve"> and 2009 to 2014. U.S. Census data </w:t>
      </w:r>
      <w:r w:rsidR="006A347E">
        <w:t>was</w:t>
      </w:r>
      <w:r>
        <w:t xml:space="preserve"> gathered at the census tract level and compared</w:t>
      </w:r>
      <w:r w:rsidR="009023E2">
        <w:t xml:space="preserve"> three county-level census and</w:t>
      </w:r>
      <w:r>
        <w:t xml:space="preserve"> HUD regional data for the </w:t>
      </w:r>
      <w:r w:rsidRPr="00F85E35">
        <w:t>Portland‐Vancouver‐Hillsboro, OR‐WA</w:t>
      </w:r>
      <w:r>
        <w:t xml:space="preserve"> MSA. </w:t>
      </w:r>
    </w:p>
    <w:p w14:paraId="2FE06663" w14:textId="74CDE038" w:rsidR="00CA0A93" w:rsidRPr="00491A71" w:rsidRDefault="00BD0991" w:rsidP="00CA0A93">
      <w:r>
        <w:rPr>
          <w:noProof/>
        </w:rPr>
        <w:drawing>
          <wp:inline distT="0" distB="0" distL="0" distR="0" wp14:anchorId="759AFB90" wp14:editId="14114AE4">
            <wp:extent cx="5029200" cy="1730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730719"/>
                    </a:xfrm>
                    <a:prstGeom prst="rect">
                      <a:avLst/>
                    </a:prstGeom>
                    <a:noFill/>
                    <a:ln>
                      <a:noFill/>
                    </a:ln>
                  </pic:spPr>
                </pic:pic>
              </a:graphicData>
            </a:graphic>
          </wp:inline>
        </w:drawing>
      </w:r>
    </w:p>
    <w:p w14:paraId="4EC4BDBA" w14:textId="77777777" w:rsidR="00CA0A93" w:rsidRDefault="00CA0A93" w:rsidP="00CA0A93">
      <w:pPr>
        <w:pStyle w:val="Heading2"/>
      </w:pPr>
      <w:bookmarkStart w:id="20" w:name="_Toc324954954"/>
      <w:r>
        <w:t>Assumptions</w:t>
      </w:r>
      <w:bookmarkEnd w:id="20"/>
    </w:p>
    <w:p w14:paraId="6CAF79A2" w14:textId="311DEA7E" w:rsidR="00CA0A93" w:rsidRDefault="00CA0A93" w:rsidP="00CA0A93">
      <w:pPr>
        <w:pStyle w:val="ListParagraph"/>
        <w:numPr>
          <w:ilvl w:val="0"/>
          <w:numId w:val="37"/>
        </w:numPr>
      </w:pPr>
      <w:r>
        <w:rPr>
          <w:i/>
        </w:rPr>
        <w:t>Household income.</w:t>
      </w:r>
      <w:r>
        <w:t xml:space="preserve"> The Census reports household income in $10,000 increments. In order to calculate t</w:t>
      </w:r>
      <w:r w:rsidRPr="00223FE2">
        <w:t xml:space="preserve">he percentage of households with incomes at or below 80% of the HUD‐adjusted </w:t>
      </w:r>
      <w:r>
        <w:t xml:space="preserve">regional </w:t>
      </w:r>
      <w:r w:rsidRPr="00223FE2">
        <w:t>MFI</w:t>
      </w:r>
      <w:r>
        <w:t>, we assume</w:t>
      </w:r>
      <w:r w:rsidR="00A446B3">
        <w:t>d</w:t>
      </w:r>
      <w:r>
        <w:t xml:space="preserve"> that</w:t>
      </w:r>
      <w:r w:rsidRPr="004414EE">
        <w:rPr>
          <w:shd w:val="clear" w:color="auto" w:fill="FFFFFF"/>
        </w:rPr>
        <w:t xml:space="preserve"> households </w:t>
      </w:r>
      <w:r w:rsidR="00A446B3">
        <w:rPr>
          <w:shd w:val="clear" w:color="auto" w:fill="FFFFFF"/>
        </w:rPr>
        <w:t>were</w:t>
      </w:r>
      <w:r w:rsidRPr="004414EE">
        <w:rPr>
          <w:shd w:val="clear" w:color="auto" w:fill="FFFFFF"/>
        </w:rPr>
        <w:t xml:space="preserve"> evenly distributed </w:t>
      </w:r>
      <w:r>
        <w:rPr>
          <w:shd w:val="clear" w:color="auto" w:fill="FFFFFF"/>
        </w:rPr>
        <w:t>within that interval and calculate</w:t>
      </w:r>
      <w:r w:rsidR="00A446B3">
        <w:rPr>
          <w:shd w:val="clear" w:color="auto" w:fill="FFFFFF"/>
        </w:rPr>
        <w:t>d</w:t>
      </w:r>
      <w:r>
        <w:rPr>
          <w:shd w:val="clear" w:color="auto" w:fill="FFFFFF"/>
        </w:rPr>
        <w:t xml:space="preserve"> estimates and margins of error proportionally. </w:t>
      </w:r>
    </w:p>
    <w:p w14:paraId="22DA3FBA" w14:textId="77777777" w:rsidR="00CA0A93" w:rsidRDefault="00CA0A93" w:rsidP="00CA0A93">
      <w:pPr>
        <w:pStyle w:val="Heading2"/>
      </w:pPr>
      <w:bookmarkStart w:id="21" w:name="_Toc324954955"/>
      <w:r>
        <w:t>Evaluation</w:t>
      </w:r>
      <w:bookmarkEnd w:id="21"/>
    </w:p>
    <w:p w14:paraId="29CB906C" w14:textId="17F4098F" w:rsidR="00CA0A93" w:rsidRDefault="00CA0A93" w:rsidP="00CA0A93">
      <w:r>
        <w:t xml:space="preserve">Each census tract </w:t>
      </w:r>
      <w:r w:rsidR="00A446B3">
        <w:t>was</w:t>
      </w:r>
      <w:r>
        <w:t xml:space="preserve"> evaluated based on the following criteria. Scores for each vulnerability risk factor </w:t>
      </w:r>
      <w:r w:rsidR="00A446B3">
        <w:t>were</w:t>
      </w:r>
      <w:r>
        <w:t xml:space="preserve"> summed to get total vulnerability scores. We consider</w:t>
      </w:r>
      <w:r w:rsidR="00A446B3">
        <w:t>ed</w:t>
      </w:r>
      <w:r>
        <w:t xml:space="preserve"> census tracts to be at risk for gentrification if they receive a score of at least 3 out of 4 for the following:</w:t>
      </w:r>
    </w:p>
    <w:tbl>
      <w:tblPr>
        <w:tblW w:w="8964" w:type="dxa"/>
        <w:tblInd w:w="144" w:type="dxa"/>
        <w:tblBorders>
          <w:top w:val="single" w:sz="8" w:space="0" w:color="575757"/>
          <w:bottom w:val="single" w:sz="8" w:space="0" w:color="575757"/>
        </w:tblBorders>
        <w:tblLook w:val="04A0" w:firstRow="1" w:lastRow="0" w:firstColumn="1" w:lastColumn="0" w:noHBand="0" w:noVBand="1"/>
      </w:tblPr>
      <w:tblGrid>
        <w:gridCol w:w="2124"/>
        <w:gridCol w:w="4230"/>
        <w:gridCol w:w="1350"/>
        <w:gridCol w:w="1260"/>
      </w:tblGrid>
      <w:tr w:rsidR="00CA0A93" w:rsidRPr="00ED4E50" w14:paraId="4FE4D965" w14:textId="77777777" w:rsidTr="004B4FAA">
        <w:tc>
          <w:tcPr>
            <w:tcW w:w="2124" w:type="dxa"/>
            <w:tcBorders>
              <w:top w:val="single" w:sz="8" w:space="0" w:color="575757"/>
              <w:bottom w:val="single" w:sz="8" w:space="0" w:color="575757"/>
            </w:tcBorders>
            <w:shd w:val="clear" w:color="auto" w:fill="auto"/>
            <w:vAlign w:val="center"/>
          </w:tcPr>
          <w:p w14:paraId="01704E83" w14:textId="77777777" w:rsidR="00CA0A93" w:rsidRPr="00CA5CD0" w:rsidRDefault="00CA0A93" w:rsidP="00A85A6B">
            <w:pPr>
              <w:pStyle w:val="tablecolumnhead"/>
            </w:pPr>
            <w:bookmarkStart w:id="22" w:name="_Ref272585016"/>
            <w:r w:rsidRPr="00CA5CD0">
              <w:t>Risk Factor</w:t>
            </w:r>
          </w:p>
        </w:tc>
        <w:tc>
          <w:tcPr>
            <w:tcW w:w="4230" w:type="dxa"/>
            <w:tcBorders>
              <w:top w:val="single" w:sz="8" w:space="0" w:color="575757"/>
              <w:bottom w:val="single" w:sz="8" w:space="0" w:color="575757"/>
            </w:tcBorders>
            <w:shd w:val="clear" w:color="auto" w:fill="auto"/>
            <w:vAlign w:val="center"/>
          </w:tcPr>
          <w:p w14:paraId="4C80B1CF" w14:textId="77777777" w:rsidR="00CA0A93" w:rsidRPr="00CA5CD0" w:rsidRDefault="00CA0A93" w:rsidP="00A85A6B">
            <w:pPr>
              <w:pStyle w:val="tablecolumnhead"/>
              <w:ind w:right="-18"/>
            </w:pPr>
            <w:r w:rsidRPr="00CA5CD0">
              <w:t>Evaluation Criteria</w:t>
            </w:r>
          </w:p>
        </w:tc>
        <w:tc>
          <w:tcPr>
            <w:tcW w:w="1350" w:type="dxa"/>
            <w:tcBorders>
              <w:top w:val="single" w:sz="8" w:space="0" w:color="575757"/>
              <w:bottom w:val="single" w:sz="8" w:space="0" w:color="575757"/>
            </w:tcBorders>
            <w:shd w:val="clear" w:color="auto" w:fill="auto"/>
            <w:vAlign w:val="center"/>
          </w:tcPr>
          <w:p w14:paraId="00323137" w14:textId="77777777" w:rsidR="00CA0A93" w:rsidRPr="00CA5CD0" w:rsidRDefault="00CA0A93" w:rsidP="00A85A6B">
            <w:pPr>
              <w:pStyle w:val="tablecolumnhead"/>
            </w:pPr>
            <w:r w:rsidRPr="00CA5CD0">
              <w:t>Vulnerability Score: Yes (1)</w:t>
            </w:r>
          </w:p>
        </w:tc>
        <w:tc>
          <w:tcPr>
            <w:tcW w:w="1260" w:type="dxa"/>
            <w:tcBorders>
              <w:top w:val="single" w:sz="8" w:space="0" w:color="575757"/>
              <w:bottom w:val="single" w:sz="8" w:space="0" w:color="575757"/>
            </w:tcBorders>
            <w:shd w:val="clear" w:color="auto" w:fill="auto"/>
            <w:vAlign w:val="center"/>
          </w:tcPr>
          <w:p w14:paraId="2096AFD9" w14:textId="77777777" w:rsidR="00CA0A93" w:rsidRPr="00ED4E50" w:rsidRDefault="00CA0A93" w:rsidP="00A85A6B">
            <w:pPr>
              <w:pStyle w:val="tablecolumnhead"/>
            </w:pPr>
            <w:r w:rsidRPr="00CA5CD0">
              <w:t>Vulnerability Score: No (0)</w:t>
            </w:r>
          </w:p>
        </w:tc>
      </w:tr>
      <w:tr w:rsidR="007E72AC" w:rsidRPr="00ED4E50" w14:paraId="3BE6DA66" w14:textId="77777777" w:rsidTr="004B4FAA">
        <w:tc>
          <w:tcPr>
            <w:tcW w:w="2124" w:type="dxa"/>
            <w:shd w:val="clear" w:color="auto" w:fill="auto"/>
          </w:tcPr>
          <w:p w14:paraId="1974DD72" w14:textId="5CC796B3" w:rsidR="007E72AC" w:rsidRPr="001D5ABC" w:rsidRDefault="007E72AC" w:rsidP="00A85A6B">
            <w:pPr>
              <w:pStyle w:val="tabletextcell"/>
            </w:pPr>
            <w:r>
              <w:t>% Non-White</w:t>
            </w:r>
          </w:p>
        </w:tc>
        <w:tc>
          <w:tcPr>
            <w:tcW w:w="4230" w:type="dxa"/>
            <w:vAlign w:val="center"/>
          </w:tcPr>
          <w:p w14:paraId="33602B84" w14:textId="2927E614" w:rsidR="007E72AC" w:rsidRPr="004D0251" w:rsidRDefault="007E72AC" w:rsidP="00A85A6B">
            <w:pPr>
              <w:pStyle w:val="tabletextcell"/>
              <w:ind w:right="-18"/>
            </w:pPr>
            <w:r>
              <w:rPr>
                <w:rFonts w:cs="Helvetica-Light"/>
                <w:color w:val="000000"/>
                <w:spacing w:val="-2"/>
                <w:sz w:val="20"/>
                <w:szCs w:val="20"/>
              </w:rPr>
              <w:t>Is the proportion of non-white individuals greater than the three-county average in the given year?</w:t>
            </w:r>
          </w:p>
        </w:tc>
        <w:tc>
          <w:tcPr>
            <w:tcW w:w="1350" w:type="dxa"/>
            <w:shd w:val="clear" w:color="auto" w:fill="auto"/>
          </w:tcPr>
          <w:p w14:paraId="0B723D46" w14:textId="77777777" w:rsidR="007E72AC" w:rsidRPr="00ED4E50" w:rsidRDefault="007E72AC" w:rsidP="00A85A6B">
            <w:pPr>
              <w:pStyle w:val="tabletextcell"/>
              <w:jc w:val="center"/>
            </w:pPr>
            <w:r>
              <w:t>1</w:t>
            </w:r>
          </w:p>
        </w:tc>
        <w:tc>
          <w:tcPr>
            <w:tcW w:w="1260" w:type="dxa"/>
            <w:shd w:val="clear" w:color="auto" w:fill="auto"/>
          </w:tcPr>
          <w:p w14:paraId="38A5637F" w14:textId="77777777" w:rsidR="007E72AC" w:rsidRPr="00ED4E50" w:rsidRDefault="007E72AC" w:rsidP="00A85A6B">
            <w:pPr>
              <w:pStyle w:val="tabletextcell"/>
              <w:jc w:val="center"/>
            </w:pPr>
            <w:r>
              <w:t>0</w:t>
            </w:r>
          </w:p>
        </w:tc>
      </w:tr>
      <w:tr w:rsidR="007E72AC" w:rsidRPr="00ED4E50" w14:paraId="2CED63AC" w14:textId="77777777" w:rsidTr="004B4FAA">
        <w:tc>
          <w:tcPr>
            <w:tcW w:w="2124" w:type="dxa"/>
            <w:shd w:val="clear" w:color="auto" w:fill="auto"/>
          </w:tcPr>
          <w:p w14:paraId="22555E09" w14:textId="77B41017" w:rsidR="007E72AC" w:rsidRDefault="007E72AC" w:rsidP="00A85A6B">
            <w:pPr>
              <w:pStyle w:val="tabletextcell"/>
            </w:pPr>
            <w:r>
              <w:t>% without Bachelor’s degree</w:t>
            </w:r>
          </w:p>
        </w:tc>
        <w:tc>
          <w:tcPr>
            <w:tcW w:w="4230" w:type="dxa"/>
            <w:vAlign w:val="center"/>
          </w:tcPr>
          <w:p w14:paraId="40055716" w14:textId="28137507" w:rsidR="007E72AC" w:rsidRPr="004D0251" w:rsidRDefault="007E72AC" w:rsidP="00A85A6B">
            <w:pPr>
              <w:pStyle w:val="tabletextcell"/>
              <w:ind w:right="-18"/>
            </w:pPr>
            <w:r>
              <w:rPr>
                <w:rFonts w:cs="Helvetica-Light"/>
                <w:color w:val="000000"/>
                <w:spacing w:val="-2"/>
                <w:sz w:val="20"/>
                <w:szCs w:val="20"/>
              </w:rPr>
              <w:t>Is the proportion of the population 25+ without a bachelor’s degree greater than the three-county average in the given year?</w:t>
            </w:r>
          </w:p>
        </w:tc>
        <w:tc>
          <w:tcPr>
            <w:tcW w:w="1350" w:type="dxa"/>
            <w:shd w:val="clear" w:color="auto" w:fill="auto"/>
          </w:tcPr>
          <w:p w14:paraId="27EABC56" w14:textId="77777777" w:rsidR="007E72AC" w:rsidRDefault="007E72AC" w:rsidP="00A85A6B">
            <w:pPr>
              <w:pStyle w:val="tabletextcell"/>
              <w:jc w:val="center"/>
            </w:pPr>
            <w:r>
              <w:t>1</w:t>
            </w:r>
          </w:p>
        </w:tc>
        <w:tc>
          <w:tcPr>
            <w:tcW w:w="1260" w:type="dxa"/>
            <w:shd w:val="clear" w:color="auto" w:fill="auto"/>
          </w:tcPr>
          <w:p w14:paraId="734804CF" w14:textId="77777777" w:rsidR="007E72AC" w:rsidRPr="00ED4E50" w:rsidRDefault="007E72AC" w:rsidP="00A85A6B">
            <w:pPr>
              <w:pStyle w:val="tabletextcell"/>
              <w:jc w:val="center"/>
            </w:pPr>
            <w:r>
              <w:t>0</w:t>
            </w:r>
          </w:p>
        </w:tc>
      </w:tr>
      <w:tr w:rsidR="007E72AC" w:rsidRPr="00ED4E50" w14:paraId="082809DD" w14:textId="77777777" w:rsidTr="004B4FAA">
        <w:tc>
          <w:tcPr>
            <w:tcW w:w="2124" w:type="dxa"/>
            <w:shd w:val="clear" w:color="auto" w:fill="auto"/>
          </w:tcPr>
          <w:p w14:paraId="2A159BAC" w14:textId="1152C738" w:rsidR="007E72AC" w:rsidRPr="00ED4E50" w:rsidRDefault="007E72AC" w:rsidP="00A85A6B">
            <w:pPr>
              <w:pStyle w:val="tabletextcell"/>
            </w:pPr>
            <w:r>
              <w:t>% Households with income at or below 80% Median Family Income</w:t>
            </w:r>
          </w:p>
        </w:tc>
        <w:tc>
          <w:tcPr>
            <w:tcW w:w="4230" w:type="dxa"/>
            <w:vAlign w:val="center"/>
          </w:tcPr>
          <w:p w14:paraId="1A01D553" w14:textId="1B8FD355" w:rsidR="007E72AC" w:rsidRPr="004D0251" w:rsidRDefault="007E72AC" w:rsidP="00A85A6B">
            <w:pPr>
              <w:pStyle w:val="tabletextcell"/>
              <w:ind w:right="-18"/>
            </w:pPr>
            <w:r>
              <w:rPr>
                <w:rFonts w:cs="Helvetica-Light"/>
                <w:color w:val="000000"/>
                <w:spacing w:val="-2"/>
                <w:sz w:val="20"/>
                <w:szCs w:val="20"/>
              </w:rPr>
              <w:t>Is the proportion of households with income at or below 80% of median family income greater than the three-county average in the given year?</w:t>
            </w:r>
          </w:p>
        </w:tc>
        <w:tc>
          <w:tcPr>
            <w:tcW w:w="1350" w:type="dxa"/>
            <w:shd w:val="clear" w:color="auto" w:fill="auto"/>
          </w:tcPr>
          <w:p w14:paraId="5361A1B3" w14:textId="77777777" w:rsidR="007E72AC" w:rsidRPr="00ED4E50" w:rsidRDefault="007E72AC" w:rsidP="00A85A6B">
            <w:pPr>
              <w:pStyle w:val="tabletextcell"/>
              <w:tabs>
                <w:tab w:val="left" w:pos="976"/>
              </w:tabs>
              <w:jc w:val="center"/>
            </w:pPr>
            <w:r>
              <w:t>1</w:t>
            </w:r>
          </w:p>
        </w:tc>
        <w:tc>
          <w:tcPr>
            <w:tcW w:w="1260" w:type="dxa"/>
            <w:shd w:val="clear" w:color="auto" w:fill="auto"/>
          </w:tcPr>
          <w:p w14:paraId="638533FB" w14:textId="77777777" w:rsidR="007E72AC" w:rsidRPr="00ED4E50" w:rsidRDefault="007E72AC" w:rsidP="00A85A6B">
            <w:pPr>
              <w:pStyle w:val="tabletextcell"/>
              <w:jc w:val="center"/>
            </w:pPr>
            <w:r>
              <w:t>0</w:t>
            </w:r>
          </w:p>
        </w:tc>
      </w:tr>
      <w:tr w:rsidR="007E72AC" w:rsidRPr="00ED4E50" w14:paraId="29952C05" w14:textId="77777777" w:rsidTr="004B4FAA">
        <w:trPr>
          <w:trHeight w:val="531"/>
        </w:trPr>
        <w:tc>
          <w:tcPr>
            <w:tcW w:w="2124" w:type="dxa"/>
            <w:shd w:val="clear" w:color="auto" w:fill="auto"/>
          </w:tcPr>
          <w:p w14:paraId="030F296C" w14:textId="272D5641" w:rsidR="007E72AC" w:rsidRPr="00ED4E50" w:rsidRDefault="007E72AC" w:rsidP="00A85A6B">
            <w:pPr>
              <w:pStyle w:val="tabletextcell"/>
            </w:pPr>
            <w:r>
              <w:t>% Renters</w:t>
            </w:r>
          </w:p>
        </w:tc>
        <w:tc>
          <w:tcPr>
            <w:tcW w:w="4230" w:type="dxa"/>
            <w:vAlign w:val="center"/>
          </w:tcPr>
          <w:p w14:paraId="77B4C84E" w14:textId="7C243347" w:rsidR="007E72AC" w:rsidRPr="004D0251" w:rsidRDefault="007E72AC" w:rsidP="00A85A6B">
            <w:pPr>
              <w:pStyle w:val="tabletextcell"/>
              <w:ind w:right="-18"/>
            </w:pPr>
            <w:r w:rsidRPr="001312BC">
              <w:rPr>
                <w:rFonts w:cs="Helvetica-Light"/>
                <w:color w:val="000000"/>
                <w:spacing w:val="-2"/>
                <w:sz w:val="20"/>
                <w:szCs w:val="20"/>
              </w:rPr>
              <w:t>Is the proportion of rented units</w:t>
            </w:r>
            <w:r>
              <w:rPr>
                <w:rFonts w:cs="Helvetica-Light"/>
                <w:color w:val="000000"/>
                <w:spacing w:val="-2"/>
                <w:sz w:val="20"/>
                <w:szCs w:val="20"/>
              </w:rPr>
              <w:t xml:space="preserve"> greater than the three-county average in the given year?</w:t>
            </w:r>
          </w:p>
        </w:tc>
        <w:tc>
          <w:tcPr>
            <w:tcW w:w="1350" w:type="dxa"/>
            <w:shd w:val="clear" w:color="auto" w:fill="auto"/>
          </w:tcPr>
          <w:p w14:paraId="6D7561C1" w14:textId="77777777" w:rsidR="007E72AC" w:rsidRPr="00ED4E50" w:rsidRDefault="007E72AC" w:rsidP="00A85A6B">
            <w:pPr>
              <w:pStyle w:val="tabletextcell"/>
              <w:jc w:val="center"/>
            </w:pPr>
            <w:r>
              <w:t>1</w:t>
            </w:r>
          </w:p>
        </w:tc>
        <w:tc>
          <w:tcPr>
            <w:tcW w:w="1260" w:type="dxa"/>
            <w:shd w:val="clear" w:color="auto" w:fill="auto"/>
          </w:tcPr>
          <w:p w14:paraId="4B341EFA" w14:textId="77777777" w:rsidR="007E72AC" w:rsidRPr="00ED4E50" w:rsidRDefault="007E72AC" w:rsidP="00A85A6B">
            <w:pPr>
              <w:pStyle w:val="tabletextcell"/>
              <w:jc w:val="center"/>
            </w:pPr>
            <w:r>
              <w:t>0</w:t>
            </w:r>
          </w:p>
        </w:tc>
      </w:tr>
    </w:tbl>
    <w:p w14:paraId="5AC6956E" w14:textId="77777777" w:rsidR="00CA0A93" w:rsidRDefault="00CA0A93" w:rsidP="00CA0A93">
      <w:pPr>
        <w:pStyle w:val="tablesource"/>
        <w:ind w:right="-1710"/>
      </w:pPr>
      <w:r w:rsidRPr="00C42624">
        <w:t>Source</w:t>
      </w:r>
      <w:r>
        <w:t>: Portland Bureau of Planning and Sustainability Gentrification and Displacement Study.</w:t>
      </w:r>
    </w:p>
    <w:p w14:paraId="0F5F8018" w14:textId="77777777" w:rsidR="00CA0A93" w:rsidRDefault="00CA0A93" w:rsidP="00CA0A93">
      <w:pPr>
        <w:pStyle w:val="Heading3"/>
      </w:pPr>
      <w:bookmarkStart w:id="23" w:name="_Toc324954956"/>
      <w:r>
        <w:t>Calculation of Threshold</w:t>
      </w:r>
      <w:bookmarkEnd w:id="23"/>
    </w:p>
    <w:bookmarkEnd w:id="22"/>
    <w:p w14:paraId="428B2107" w14:textId="13256686" w:rsidR="00CA0A93" w:rsidRDefault="00CA0A93" w:rsidP="00CA0A93">
      <w:r>
        <w:t>Margins of error for aggregated values (for example, the number of renters in all three counties) w</w:t>
      </w:r>
      <w:r w:rsidR="001312BC">
        <w:t>ere</w:t>
      </w:r>
      <w:r>
        <w:t xml:space="preserve"> calculated using the following formula based on </w:t>
      </w:r>
      <w:r w:rsidR="00EF6BE2">
        <w:t xml:space="preserve">the </w:t>
      </w:r>
      <w:r>
        <w:t>methodology laid out by US Census:</w:t>
      </w:r>
    </w:p>
    <w:p w14:paraId="6E7EDCF0" w14:textId="77777777" w:rsidR="00CA0A93" w:rsidRDefault="00CA0A93" w:rsidP="00CA0A93">
      <w:pPr>
        <w:ind w:left="1800"/>
      </w:pPr>
      <w:r>
        <w:rPr>
          <w:noProof/>
        </w:rPr>
        <w:drawing>
          <wp:inline distT="0" distB="0" distL="0" distR="0" wp14:anchorId="5DC6FF2C" wp14:editId="36382C34">
            <wp:extent cx="2885440" cy="16256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5440" cy="162560"/>
                    </a:xfrm>
                    <a:prstGeom prst="rect">
                      <a:avLst/>
                    </a:prstGeom>
                    <a:noFill/>
                    <a:ln>
                      <a:noFill/>
                    </a:ln>
                  </pic:spPr>
                </pic:pic>
              </a:graphicData>
            </a:graphic>
          </wp:inline>
        </w:drawing>
      </w:r>
    </w:p>
    <w:p w14:paraId="13EEC366" w14:textId="77777777" w:rsidR="00CA0A93" w:rsidRDefault="00CA0A93" w:rsidP="00CA0A93">
      <w:pPr>
        <w:pStyle w:val="tablesource"/>
      </w:pPr>
      <w:r>
        <w:t>Source: U.S. Census, “A Compass for Understanding and Using American Community Survey Data”, October 2008.</w:t>
      </w:r>
    </w:p>
    <w:p w14:paraId="49CADC39" w14:textId="1655E02A" w:rsidR="00CA0A93" w:rsidRDefault="00CA0A93" w:rsidP="00CA0A93">
      <w:r w:rsidRPr="004E3BCC">
        <w:t xml:space="preserve">Thresholds </w:t>
      </w:r>
      <w:r>
        <w:t>w</w:t>
      </w:r>
      <w:r w:rsidR="001312BC">
        <w:t>ere</w:t>
      </w:r>
      <w:r>
        <w:t xml:space="preserve"> be adjusted by the calculated margin of error</w:t>
      </w:r>
      <w:r w:rsidRPr="004E3BCC">
        <w:t xml:space="preserve"> to the lower bou</w:t>
      </w:r>
      <w:r w:rsidR="001312BC">
        <w:t>nd for a more sensitive c</w:t>
      </w:r>
      <w:r w:rsidR="00EF6BE2">
        <w:t>utoff (see Appendix A for three-</w:t>
      </w:r>
      <w:r w:rsidR="001312BC">
        <w:t>county estimates for every year).</w:t>
      </w:r>
    </w:p>
    <w:p w14:paraId="066F4B15" w14:textId="77777777" w:rsidR="00CA0A93" w:rsidRDefault="00CA0A93" w:rsidP="00CA0A93">
      <w:pPr>
        <w:pStyle w:val="Heading2"/>
      </w:pPr>
      <w:bookmarkStart w:id="24" w:name="_Toc324954957"/>
      <w:r>
        <w:t>Trending forward</w:t>
      </w:r>
      <w:bookmarkEnd w:id="24"/>
    </w:p>
    <w:p w14:paraId="76A005F8" w14:textId="52F0CDEA" w:rsidR="00CA0A93" w:rsidRDefault="00CA0A93" w:rsidP="00CA0A93">
      <w:r>
        <w:t>ECONorthwest assess</w:t>
      </w:r>
      <w:r w:rsidR="001312BC">
        <w:t>ed</w:t>
      </w:r>
      <w:r>
        <w:t xml:space="preserve"> displacement vulnerability </w:t>
      </w:r>
      <w:r w:rsidR="001312BC">
        <w:t>in</w:t>
      </w:r>
      <w:r>
        <w:t xml:space="preserve"> 2020 based on historic trends over the 2009 to 2014 period. Because of the gap in data from</w:t>
      </w:r>
      <w:r w:rsidR="001312BC">
        <w:t xml:space="preserve"> 1990 to</w:t>
      </w:r>
      <w:r>
        <w:t xml:space="preserve"> 2000 </w:t>
      </w:r>
      <w:r w:rsidR="001312BC">
        <w:t xml:space="preserve">and from 2000 </w:t>
      </w:r>
      <w:r>
        <w:t xml:space="preserve">to 2009, year </w:t>
      </w:r>
      <w:r w:rsidR="001312BC">
        <w:t xml:space="preserve">1990 and </w:t>
      </w:r>
      <w:r>
        <w:t xml:space="preserve">2000 values </w:t>
      </w:r>
      <w:r w:rsidR="001312BC">
        <w:t xml:space="preserve">were </w:t>
      </w:r>
      <w:r>
        <w:t xml:space="preserve">not included. </w:t>
      </w:r>
      <w:r w:rsidR="001312BC">
        <w:t>We</w:t>
      </w:r>
      <w:r>
        <w:t xml:space="preserve"> </w:t>
      </w:r>
      <w:r w:rsidR="001312BC">
        <w:t>calculated</w:t>
      </w:r>
      <w:r>
        <w:t xml:space="preserve"> a linear line of best fit for each hex bin </w:t>
      </w:r>
      <w:r w:rsidR="001312BC">
        <w:t>to project to 2020 based on historic data</w:t>
      </w:r>
      <w:r>
        <w:t xml:space="preserve"> from 2009 to</w:t>
      </w:r>
      <w:r w:rsidR="001312BC">
        <w:t xml:space="preserve"> 2014.</w:t>
      </w:r>
      <w:r>
        <w:t xml:space="preserve"> </w:t>
      </w:r>
    </w:p>
    <w:p w14:paraId="7411F4C6" w14:textId="77777777" w:rsidR="00CA0A93" w:rsidRDefault="00CA0A93" w:rsidP="00CA0A93">
      <w:pPr>
        <w:pStyle w:val="Heading1"/>
      </w:pPr>
      <w:bookmarkStart w:id="25" w:name="_Toc324954958"/>
      <w:r>
        <w:t>Tenure</w:t>
      </w:r>
      <w:bookmarkEnd w:id="25"/>
    </w:p>
    <w:p w14:paraId="6FE84F88" w14:textId="67087375" w:rsidR="00CA0A93" w:rsidRPr="00700E9A" w:rsidRDefault="00CA0A93" w:rsidP="00CA0A93">
      <w:r>
        <w:t xml:space="preserve">Data on </w:t>
      </w:r>
      <w:r w:rsidR="00BD0991">
        <w:t>tenure</w:t>
      </w:r>
      <w:r w:rsidRPr="00700E9A">
        <w:t xml:space="preserve"> </w:t>
      </w:r>
      <w:r w:rsidR="00BD0991">
        <w:t>was</w:t>
      </w:r>
      <w:r w:rsidRPr="00700E9A">
        <w:t xml:space="preserve"> </w:t>
      </w:r>
      <w:r>
        <w:t xml:space="preserve">gathered at the census tract level and </w:t>
      </w:r>
      <w:r w:rsidRPr="00700E9A">
        <w:t>summarized into a hex grid. We calculate</w:t>
      </w:r>
      <w:r w:rsidR="00BD0991">
        <w:t>d</w:t>
      </w:r>
      <w:r w:rsidRPr="00700E9A">
        <w:t xml:space="preserve"> the</w:t>
      </w:r>
      <w:r>
        <w:t xml:space="preserve"> home ownership rate</w:t>
      </w:r>
      <w:r w:rsidR="00BD0991">
        <w:t xml:space="preserve"> of the census tract that fell</w:t>
      </w:r>
      <w:r>
        <w:t xml:space="preserve"> in the hex bin’s centroid.</w:t>
      </w:r>
    </w:p>
    <w:p w14:paraId="3E3FFB22" w14:textId="77777777" w:rsidR="00CA0A93" w:rsidRPr="00A61405" w:rsidRDefault="00CA0A93" w:rsidP="00CA0A93">
      <w:pPr>
        <w:pStyle w:val="Heading2"/>
      </w:pPr>
      <w:bookmarkStart w:id="26" w:name="_Toc324954959"/>
      <w:r>
        <w:t>Data</w:t>
      </w:r>
      <w:bookmarkEnd w:id="26"/>
    </w:p>
    <w:p w14:paraId="37922264" w14:textId="68AA6DF7" w:rsidR="00CA0A93" w:rsidRDefault="00CA0A93" w:rsidP="00CA0A93">
      <w:r>
        <w:t xml:space="preserve">Data </w:t>
      </w:r>
      <w:r w:rsidR="00BD0991">
        <w:t>came</w:t>
      </w:r>
      <w:r>
        <w:t xml:space="preserve"> from the U.S. Census for </w:t>
      </w:r>
      <w:r w:rsidR="00BD0991">
        <w:t xml:space="preserve">1990, </w:t>
      </w:r>
      <w:r>
        <w:t>2000</w:t>
      </w:r>
      <w:r w:rsidR="00BD0991">
        <w:t>,</w:t>
      </w:r>
      <w:r>
        <w:t xml:space="preserve"> and 2009 to 2014 at the census tract level. </w:t>
      </w:r>
    </w:p>
    <w:p w14:paraId="7C3E2466" w14:textId="36CA5A7B" w:rsidR="00CA0A93" w:rsidRDefault="00CC553C" w:rsidP="00CA0A93">
      <w:r>
        <w:rPr>
          <w:noProof/>
        </w:rPr>
        <w:drawing>
          <wp:inline distT="0" distB="0" distL="0" distR="0" wp14:anchorId="489690F0" wp14:editId="064FF4AA">
            <wp:extent cx="5029200" cy="443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43918"/>
                    </a:xfrm>
                    <a:prstGeom prst="rect">
                      <a:avLst/>
                    </a:prstGeom>
                    <a:noFill/>
                    <a:ln>
                      <a:noFill/>
                    </a:ln>
                  </pic:spPr>
                </pic:pic>
              </a:graphicData>
            </a:graphic>
          </wp:inline>
        </w:drawing>
      </w:r>
    </w:p>
    <w:p w14:paraId="77076798" w14:textId="77777777" w:rsidR="00CA0A93" w:rsidRDefault="00CA0A93" w:rsidP="00CA0A93">
      <w:pPr>
        <w:pStyle w:val="Heading2"/>
      </w:pPr>
      <w:bookmarkStart w:id="27" w:name="_Toc324954960"/>
      <w:r>
        <w:t>Trending forward</w:t>
      </w:r>
      <w:bookmarkEnd w:id="27"/>
    </w:p>
    <w:p w14:paraId="1CF63FA3" w14:textId="2DF40B1C" w:rsidR="00CC553C" w:rsidRDefault="00CA0A93" w:rsidP="00CC553C">
      <w:r>
        <w:t>ECONorthwest calculate</w:t>
      </w:r>
      <w:r w:rsidR="00CC553C">
        <w:t>d</w:t>
      </w:r>
      <w:r>
        <w:t xml:space="preserve"> ownership rates </w:t>
      </w:r>
      <w:r w:rsidR="00CC553C">
        <w:t>in</w:t>
      </w:r>
      <w:r>
        <w:t xml:space="preserve"> 2020 based on historic trends over the 2009 to 2014 period. </w:t>
      </w:r>
      <w:r w:rsidR="00CC553C">
        <w:t>Because of the gap in data from 1990 to 2000 and from 2000 to 2009, year 1990 and 2000 values were not included. We calculated a linear line of best fit for each hex bin to project to 2020 based on historic data from 2009 to 2014.</w:t>
      </w:r>
    </w:p>
    <w:p w14:paraId="721E2CE0" w14:textId="2BBD6C73" w:rsidR="00CA0A93" w:rsidRDefault="00CA0A93" w:rsidP="00CA0A93">
      <w:r>
        <w:t xml:space="preserve"> </w:t>
      </w:r>
    </w:p>
    <w:p w14:paraId="0AAC748E" w14:textId="77777777" w:rsidR="00CA0A93" w:rsidRDefault="00CA0A93" w:rsidP="00CA0A93"/>
    <w:p w14:paraId="150023B6" w14:textId="77777777" w:rsidR="00F07C2C" w:rsidRDefault="00F07C2C" w:rsidP="00F07C2C"/>
    <w:p w14:paraId="56E143A3" w14:textId="77777777" w:rsidR="000D7B4A" w:rsidRDefault="000D7B4A" w:rsidP="00F07C2C"/>
    <w:p w14:paraId="1AECAB18" w14:textId="62C59E7A" w:rsidR="00CC5B2D" w:rsidRDefault="00CC5B2D">
      <w:pPr>
        <w:spacing w:after="0"/>
      </w:pPr>
      <w:r>
        <w:br w:type="page"/>
      </w:r>
    </w:p>
    <w:p w14:paraId="3FFAF901" w14:textId="7E3C917E" w:rsidR="00D446F5" w:rsidRDefault="00D446F5" w:rsidP="00D446F5">
      <w:pPr>
        <w:pStyle w:val="Heading1"/>
      </w:pPr>
      <w:bookmarkStart w:id="28" w:name="_Toc324954961"/>
      <w:r>
        <w:t>Appendix A</w:t>
      </w:r>
      <w:bookmarkEnd w:id="28"/>
    </w:p>
    <w:p w14:paraId="285FCCB2" w14:textId="4877D3F2" w:rsidR="00D446F5" w:rsidRDefault="00D446F5" w:rsidP="00CA5CD0">
      <w:pPr>
        <w:pStyle w:val="Caption"/>
      </w:pPr>
      <w:r>
        <w:t>Home ownership assumptions</w:t>
      </w:r>
      <w:r w:rsidR="00CA5CD0">
        <w:t>, Portland Urban Growth Boundary, 2000-2016, 2020.</w:t>
      </w:r>
    </w:p>
    <w:p w14:paraId="63537B5A" w14:textId="7FDC7B6C" w:rsidR="00D446F5" w:rsidRDefault="00CA5CD0" w:rsidP="00D446F5">
      <w:r>
        <w:rPr>
          <w:noProof/>
        </w:rPr>
        <w:drawing>
          <wp:inline distT="0" distB="0" distL="0" distR="0" wp14:anchorId="48EDDB34" wp14:editId="7ACC04AE">
            <wp:extent cx="4114800" cy="4053840"/>
            <wp:effectExtent l="0" t="0" r="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4053840"/>
                    </a:xfrm>
                    <a:prstGeom prst="rect">
                      <a:avLst/>
                    </a:prstGeom>
                    <a:noFill/>
                    <a:ln>
                      <a:noFill/>
                    </a:ln>
                  </pic:spPr>
                </pic:pic>
              </a:graphicData>
            </a:graphic>
          </wp:inline>
        </w:drawing>
      </w:r>
    </w:p>
    <w:p w14:paraId="2D619130" w14:textId="30064CC3" w:rsidR="0028067A" w:rsidRPr="00D446F5" w:rsidRDefault="0028067A" w:rsidP="0028067A">
      <w:pPr>
        <w:pStyle w:val="Caption"/>
      </w:pPr>
      <w:r>
        <w:t>Adjusted average rates for the Portland Three-County Area, 1990, 2000, 2009-2014, 2020.</w:t>
      </w:r>
    </w:p>
    <w:p w14:paraId="337A10DE" w14:textId="44236BF9" w:rsidR="0028067A" w:rsidRDefault="0028067A" w:rsidP="00CA0A93">
      <w:pPr>
        <w:spacing w:after="0"/>
      </w:pPr>
      <w:commentRangeStart w:id="29"/>
      <w:r>
        <w:rPr>
          <w:noProof/>
        </w:rPr>
        <w:drawing>
          <wp:inline distT="0" distB="0" distL="0" distR="0" wp14:anchorId="42920E84" wp14:editId="2543996C">
            <wp:extent cx="5029200" cy="2056550"/>
            <wp:effectExtent l="0" t="0" r="0" b="12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056550"/>
                    </a:xfrm>
                    <a:prstGeom prst="rect">
                      <a:avLst/>
                    </a:prstGeom>
                    <a:noFill/>
                    <a:ln>
                      <a:noFill/>
                    </a:ln>
                  </pic:spPr>
                </pic:pic>
              </a:graphicData>
            </a:graphic>
          </wp:inline>
        </w:drawing>
      </w:r>
      <w:commentRangeEnd w:id="29"/>
      <w:r w:rsidR="00B87C51">
        <w:rPr>
          <w:rStyle w:val="CommentReference"/>
        </w:rPr>
        <w:commentReference w:id="29"/>
      </w:r>
    </w:p>
    <w:sectPr w:rsidR="0028067A" w:rsidSect="00B44EBF">
      <w:footerReference w:type="even" r:id="rId20"/>
      <w:footerReference w:type="default" r:id="rId21"/>
      <w:footerReference w:type="first" r:id="rId22"/>
      <w:pgSz w:w="12240" w:h="15840"/>
      <w:pgMar w:top="1152" w:right="2880" w:bottom="1440" w:left="1440" w:header="864" w:footer="864"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izzie Gooding" w:date="2016-05-15T16:23:00Z" w:initials="LG">
    <w:p w14:paraId="70D51DF6" w14:textId="5DA8447B" w:rsidR="00070A80" w:rsidRDefault="00070A80">
      <w:pPr>
        <w:pStyle w:val="CommentText"/>
      </w:pPr>
      <w:r>
        <w:rPr>
          <w:rStyle w:val="CommentReference"/>
        </w:rPr>
        <w:annotationRef/>
      </w:r>
      <w:r>
        <w:t>Will likely need additional disclaimer language for this section</w:t>
      </w:r>
    </w:p>
  </w:comment>
  <w:comment w:id="6" w:author="Lorelei Juntunen" w:date="2016-05-16T14:30:00Z" w:initials="LJ">
    <w:p w14:paraId="730AE443" w14:textId="78E1771A" w:rsidR="005A7239" w:rsidRDefault="005A7239">
      <w:pPr>
        <w:pStyle w:val="CommentText"/>
      </w:pPr>
      <w:r>
        <w:rPr>
          <w:rStyle w:val="CommentReference"/>
        </w:rPr>
        <w:annotationRef/>
      </w:r>
      <w:r>
        <w:t xml:space="preserve">Can you say about how many hex bins needed these treatments, so we can get a sense of the overall impact it had on the maps? </w:t>
      </w:r>
    </w:p>
  </w:comment>
  <w:comment w:id="29" w:author="Lorelei Juntunen" w:date="2016-05-17T12:56:00Z" w:initials="LJ">
    <w:p w14:paraId="7E885020" w14:textId="21BF7D1F" w:rsidR="00B87C51" w:rsidRDefault="00B87C51">
      <w:pPr>
        <w:pStyle w:val="CommentText"/>
      </w:pPr>
      <w:r>
        <w:rPr>
          <w:rStyle w:val="CommentReference"/>
        </w:rPr>
        <w:annotationRef/>
      </w:r>
      <w:r>
        <w:t xml:space="preserve">This is interesting by itself! I think it’s </w:t>
      </w:r>
      <w:proofErr w:type="spellStart"/>
      <w:r>
        <w:t>owrth</w:t>
      </w:r>
      <w:proofErr w:type="spellEnd"/>
      <w:r>
        <w:t xml:space="preserve"> mentioning in the text that </w:t>
      </w:r>
      <w:r w:rsidR="005925E2">
        <w:t xml:space="preserve">there was an overall increase in $ of non-white pop (almost doubling as a %!) and a decrease in the % without a bachelor’s degree (or an overall increase in educational attainment levels). </w:t>
      </w:r>
      <w:bookmarkStart w:id="30" w:name="_GoBack"/>
      <w:bookmarkEnd w:id="3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D51DF6" w15:done="0"/>
  <w15:commentEx w15:paraId="730AE443" w15:done="0"/>
  <w15:commentEx w15:paraId="7E8850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48EAD" w14:textId="77777777" w:rsidR="00616490" w:rsidRDefault="00616490" w:rsidP="00B8023A">
      <w:r>
        <w:separator/>
      </w:r>
    </w:p>
  </w:endnote>
  <w:endnote w:type="continuationSeparator" w:id="0">
    <w:p w14:paraId="2F5A3C30" w14:textId="77777777" w:rsidR="00616490" w:rsidRDefault="00616490"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Helvetica-Ligh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8E1D" w14:textId="77777777" w:rsidR="00070A80" w:rsidRPr="004F67C8" w:rsidRDefault="00070A80" w:rsidP="00B65779">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1064" w14:textId="77777777" w:rsidR="00070A80" w:rsidRPr="00A54A72" w:rsidRDefault="00070A80" w:rsidP="00702FD4">
    <w:pPr>
      <w:pBdr>
        <w:top w:val="single" w:sz="4" w:space="1" w:color="A92927"/>
      </w:pBdr>
      <w:tabs>
        <w:tab w:val="center" w:pos="4680"/>
        <w:tab w:val="right" w:pos="9360"/>
      </w:tabs>
      <w:spacing w:after="0"/>
      <w:ind w:right="-1440"/>
      <w:rPr>
        <w:rFonts w:ascii="Franklin Gothic Book" w:hAnsi="Franklin Gothic Book"/>
        <w:sz w:val="18"/>
        <w:szCs w:val="18"/>
      </w:rPr>
    </w:pPr>
    <w:r>
      <w:rPr>
        <w:rFonts w:ascii="Franklin Gothic Book" w:hAnsi="Franklin Gothic Book"/>
        <w:color w:val="A92927"/>
        <w:sz w:val="18"/>
        <w:szCs w:val="18"/>
      </w:rPr>
      <w:t>E</w:t>
    </w:r>
    <w:r w:rsidRPr="00716153">
      <w:rPr>
        <w:rFonts w:ascii="Franklin Gothic Book" w:hAnsi="Franklin Gothic Book"/>
        <w:color w:val="A92927"/>
        <w:sz w:val="18"/>
        <w:szCs w:val="18"/>
      </w:rPr>
      <w:t>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B87C51">
      <w:rPr>
        <w:rStyle w:val="PageNumber"/>
        <w:noProof/>
        <w:szCs w:val="24"/>
      </w:rPr>
      <w:t>iii</w:t>
    </w:r>
    <w:r>
      <w:rPr>
        <w:rStyle w:val="PageNumber"/>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5988A" w14:textId="77777777" w:rsidR="00070A80" w:rsidRDefault="00070A80" w:rsidP="004F67C8">
    <w:pPr>
      <w:pStyle w:val="Footer"/>
      <w:pBdr>
        <w:top w:val="none" w:sz="0" w:space="0" w:color="auto"/>
      </w:pBdr>
      <w:ind w:right="360"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C8715" w14:textId="77777777" w:rsidR="00070A80" w:rsidRPr="00A54A72" w:rsidRDefault="00070A80" w:rsidP="005D2D3B">
    <w:pPr>
      <w:pBdr>
        <w:top w:val="single" w:sz="4" w:space="1" w:color="A92927"/>
      </w:pBdr>
      <w:tabs>
        <w:tab w:val="center" w:pos="4680"/>
        <w:tab w:val="right" w:pos="9360"/>
      </w:tabs>
      <w:spacing w:after="0"/>
      <w:ind w:right="-1440"/>
      <w:rPr>
        <w:rFonts w:ascii="Franklin Gothic Book" w:hAnsi="Franklin Gothic Book"/>
        <w:sz w:val="18"/>
        <w:szCs w:val="18"/>
      </w:rPr>
    </w:pPr>
    <w:r>
      <w:rPr>
        <w:rFonts w:ascii="Franklin Gothic Book" w:hAnsi="Franklin Gothic Book"/>
        <w:color w:val="A92927"/>
        <w:sz w:val="18"/>
        <w:szCs w:val="18"/>
      </w:rPr>
      <w:t>E</w:t>
    </w:r>
    <w:r w:rsidRPr="00716153">
      <w:rPr>
        <w:rFonts w:ascii="Franklin Gothic Book" w:hAnsi="Franklin Gothic Book"/>
        <w:color w:val="A92927"/>
        <w:sz w:val="18"/>
        <w:szCs w:val="18"/>
      </w:rPr>
      <w:t>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5925E2">
      <w:rPr>
        <w:rStyle w:val="PageNumber"/>
        <w:noProof/>
        <w:szCs w:val="24"/>
      </w:rPr>
      <w:t>6</w:t>
    </w:r>
    <w:r>
      <w:rPr>
        <w:rStyle w:val="PageNumber"/>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BC21" w14:textId="77777777" w:rsidR="00070A80" w:rsidRPr="00A54A72" w:rsidRDefault="00070A80" w:rsidP="00702FD4">
    <w:pPr>
      <w:pBdr>
        <w:top w:val="single" w:sz="4" w:space="1" w:color="A92927"/>
      </w:pBdr>
      <w:tabs>
        <w:tab w:val="center" w:pos="4680"/>
        <w:tab w:val="right" w:pos="9360"/>
      </w:tabs>
      <w:spacing w:after="0"/>
      <w:ind w:right="-1440"/>
      <w:rPr>
        <w:rFonts w:ascii="Franklin Gothic Book" w:hAnsi="Franklin Gothic Book"/>
        <w:sz w:val="18"/>
        <w:szCs w:val="18"/>
      </w:rPr>
    </w:pPr>
    <w:r>
      <w:rPr>
        <w:rFonts w:ascii="Franklin Gothic Book" w:hAnsi="Franklin Gothic Book"/>
        <w:color w:val="A92927"/>
        <w:sz w:val="18"/>
        <w:szCs w:val="18"/>
      </w:rPr>
      <w:t>E</w:t>
    </w:r>
    <w:r w:rsidRPr="00716153">
      <w:rPr>
        <w:rFonts w:ascii="Franklin Gothic Book" w:hAnsi="Franklin Gothic Book"/>
        <w:color w:val="A92927"/>
        <w:sz w:val="18"/>
        <w:szCs w:val="18"/>
      </w:rPr>
      <w:t>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B87C51">
      <w:rPr>
        <w:rStyle w:val="PageNumber"/>
        <w:noProof/>
        <w:szCs w:val="24"/>
      </w:rPr>
      <w:t>5</w:t>
    </w:r>
    <w:r>
      <w:rPr>
        <w:rStyle w:val="PageNumber"/>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8AA22" w14:textId="77777777" w:rsidR="00070A80" w:rsidRDefault="00070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B9DEF" w14:textId="77777777" w:rsidR="00616490" w:rsidRDefault="00616490" w:rsidP="00AD5C9E">
      <w:pPr>
        <w:spacing w:after="120"/>
      </w:pPr>
      <w:r>
        <w:separator/>
      </w:r>
    </w:p>
  </w:footnote>
  <w:footnote w:type="continuationSeparator" w:id="0">
    <w:p w14:paraId="78E9908F" w14:textId="77777777" w:rsidR="00616490" w:rsidRDefault="00616490" w:rsidP="00B8023A">
      <w:r>
        <w:continuationSeparator/>
      </w:r>
    </w:p>
  </w:footnote>
  <w:footnote w:id="1">
    <w:p w14:paraId="6678D833" w14:textId="77777777" w:rsidR="00630D5F" w:rsidRPr="00255E72" w:rsidRDefault="00630D5F" w:rsidP="00630D5F">
      <w:pPr>
        <w:pStyle w:val="FootnoteText"/>
        <w:rPr>
          <w:ins w:id="11" w:author="Lorelei Juntunen" w:date="2016-05-16T14:31:00Z"/>
        </w:rPr>
      </w:pPr>
      <w:ins w:id="12" w:author="Lorelei Juntunen" w:date="2016-05-16T14:31:00Z">
        <w:r>
          <w:rPr>
            <w:rStyle w:val="FootnoteReference"/>
          </w:rPr>
          <w:footnoteRef/>
        </w:r>
        <w:r>
          <w:t xml:space="preserve"> Bates, Lisa K. </w:t>
        </w:r>
        <w:r>
          <w:rPr>
            <w:i/>
          </w:rPr>
          <w:t>Gentrification and Displacement Study: implementing an equitable inclusive development strategy in the context of gentrification.</w:t>
        </w:r>
        <w:r>
          <w:t xml:space="preserve"> Commissioned by City of Portland Bureau of Planning and Sustainability. Updated May 18, 2013. Available at: </w:t>
        </w:r>
        <w:r w:rsidRPr="00255E72">
          <w:t>https://www.portlandoregon.gov/bps/article/454027</w:t>
        </w:r>
      </w:ins>
    </w:p>
  </w:footnote>
  <w:footnote w:id="2">
    <w:p w14:paraId="3E4DD528" w14:textId="3263E23B" w:rsidR="00070A80" w:rsidRPr="00255E72" w:rsidDel="00630D5F" w:rsidRDefault="00070A80">
      <w:pPr>
        <w:pStyle w:val="FootnoteText"/>
        <w:rPr>
          <w:del w:id="17" w:author="Lorelei Juntunen" w:date="2016-05-16T14:31:00Z"/>
        </w:rPr>
      </w:pPr>
      <w:del w:id="18" w:author="Lorelei Juntunen" w:date="2016-05-16T14:31:00Z">
        <w:r w:rsidDel="00630D5F">
          <w:rPr>
            <w:rStyle w:val="FootnoteReference"/>
          </w:rPr>
          <w:footnoteRef/>
        </w:r>
        <w:r w:rsidDel="00630D5F">
          <w:delText xml:space="preserve"> Bates, Lisa K. </w:delText>
        </w:r>
        <w:r w:rsidDel="00630D5F">
          <w:rPr>
            <w:i/>
          </w:rPr>
          <w:delText>Gentrification and Displacement Study: implementing an equitable inclusive development strategy in the context of gentrification.</w:delText>
        </w:r>
        <w:r w:rsidDel="00630D5F">
          <w:delText xml:space="preserve"> Commissioned by City of Portland Bureau of Planning and Sustainability. Updated May 18, 2013. Available at: </w:delText>
        </w:r>
        <w:r w:rsidRPr="00255E72" w:rsidDel="00630D5F">
          <w:delText>https://www.portlandoregon.gov/bps/article/454027</w:delText>
        </w:r>
      </w:del>
    </w:p>
  </w:footnote>
  <w:footnote w:id="3">
    <w:p w14:paraId="50F2D119" w14:textId="7D547CB0" w:rsidR="00070A80" w:rsidRDefault="00070A80">
      <w:pPr>
        <w:pStyle w:val="FootnoteText"/>
      </w:pPr>
      <w:r>
        <w:rPr>
          <w:rStyle w:val="FootnoteReference"/>
        </w:rPr>
        <w:footnoteRef/>
      </w:r>
      <w:r>
        <w:t xml:space="preserve"> The three-county area is composed of Multnomah, Clackamas, and Washington counties.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645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E4D21C"/>
    <w:lvl w:ilvl="0">
      <w:start w:val="1"/>
      <w:numFmt w:val="decimal"/>
      <w:lvlText w:val="%1."/>
      <w:lvlJc w:val="left"/>
      <w:pPr>
        <w:tabs>
          <w:tab w:val="num" w:pos="1800"/>
        </w:tabs>
        <w:ind w:left="1800" w:hanging="360"/>
      </w:pPr>
    </w:lvl>
  </w:abstractNum>
  <w:abstractNum w:abstractNumId="2">
    <w:nsid w:val="FFFFFF7D"/>
    <w:multiLevelType w:val="singleLevel"/>
    <w:tmpl w:val="2F74CE72"/>
    <w:lvl w:ilvl="0">
      <w:start w:val="1"/>
      <w:numFmt w:val="decimal"/>
      <w:lvlText w:val="%1."/>
      <w:lvlJc w:val="left"/>
      <w:pPr>
        <w:tabs>
          <w:tab w:val="num" w:pos="1440"/>
        </w:tabs>
        <w:ind w:left="1440" w:hanging="360"/>
      </w:pPr>
    </w:lvl>
  </w:abstractNum>
  <w:abstractNum w:abstractNumId="3">
    <w:nsid w:val="FFFFFF7E"/>
    <w:multiLevelType w:val="singleLevel"/>
    <w:tmpl w:val="0D248B8A"/>
    <w:lvl w:ilvl="0">
      <w:start w:val="1"/>
      <w:numFmt w:val="decimal"/>
      <w:lvlText w:val="%1."/>
      <w:lvlJc w:val="left"/>
      <w:pPr>
        <w:tabs>
          <w:tab w:val="num" w:pos="1080"/>
        </w:tabs>
        <w:ind w:left="1080" w:hanging="360"/>
      </w:pPr>
    </w:lvl>
  </w:abstractNum>
  <w:abstractNum w:abstractNumId="4">
    <w:nsid w:val="FFFFFF7F"/>
    <w:multiLevelType w:val="singleLevel"/>
    <w:tmpl w:val="C0A62B96"/>
    <w:lvl w:ilvl="0">
      <w:start w:val="1"/>
      <w:numFmt w:val="decimal"/>
      <w:lvlText w:val="%1."/>
      <w:lvlJc w:val="left"/>
      <w:pPr>
        <w:tabs>
          <w:tab w:val="num" w:pos="720"/>
        </w:tabs>
        <w:ind w:left="720" w:hanging="360"/>
      </w:pPr>
    </w:lvl>
  </w:abstractNum>
  <w:abstractNum w:abstractNumId="5">
    <w:nsid w:val="FFFFFF80"/>
    <w:multiLevelType w:val="singleLevel"/>
    <w:tmpl w:val="E19CB2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F76067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280DCC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FE212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E9AC6EC"/>
    <w:lvl w:ilvl="0">
      <w:start w:val="1"/>
      <w:numFmt w:val="decimal"/>
      <w:pStyle w:val="ListNumber"/>
      <w:lvlText w:val="%1."/>
      <w:lvlJc w:val="left"/>
      <w:pPr>
        <w:tabs>
          <w:tab w:val="num" w:pos="360"/>
        </w:tabs>
        <w:ind w:left="360" w:hanging="360"/>
      </w:pPr>
    </w:lvl>
  </w:abstractNum>
  <w:abstractNum w:abstractNumId="10">
    <w:nsid w:val="FFFFFF89"/>
    <w:multiLevelType w:val="singleLevel"/>
    <w:tmpl w:val="8320DB2C"/>
    <w:lvl w:ilvl="0">
      <w:start w:val="1"/>
      <w:numFmt w:val="bullet"/>
      <w:lvlText w:val=""/>
      <w:lvlJc w:val="left"/>
      <w:pPr>
        <w:tabs>
          <w:tab w:val="num" w:pos="360"/>
        </w:tabs>
        <w:ind w:left="360" w:hanging="360"/>
      </w:pPr>
      <w:rPr>
        <w:rFonts w:ascii="Symbol" w:hAnsi="Symbol" w:hint="default"/>
      </w:rPr>
    </w:lvl>
  </w:abstractNum>
  <w:abstractNum w:abstractNumId="11">
    <w:nsid w:val="03C961A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044D22C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0C9A2C2A"/>
    <w:multiLevelType w:val="hybridMultilevel"/>
    <w:tmpl w:val="0880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7684B"/>
    <w:multiLevelType w:val="hybridMultilevel"/>
    <w:tmpl w:val="AF7C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4C77B7"/>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1F5C36C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6095220"/>
    <w:multiLevelType w:val="multilevel"/>
    <w:tmpl w:val="FB0200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37B96C18"/>
    <w:multiLevelType w:val="hybridMultilevel"/>
    <w:tmpl w:val="8F22B5E2"/>
    <w:lvl w:ilvl="0" w:tplc="2CBA559E">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303BB"/>
    <w:multiLevelType w:val="hybridMultilevel"/>
    <w:tmpl w:val="0A10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F09FC"/>
    <w:multiLevelType w:val="hybridMultilevel"/>
    <w:tmpl w:val="A7F03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AC4847"/>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5F2560B8"/>
    <w:multiLevelType w:val="hybridMultilevel"/>
    <w:tmpl w:val="DAE28B10"/>
    <w:lvl w:ilvl="0" w:tplc="FA8A1E74">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E2BE2"/>
    <w:multiLevelType w:val="multilevel"/>
    <w:tmpl w:val="FB0200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AB870C1"/>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6C4B43CB"/>
    <w:multiLevelType w:val="multilevel"/>
    <w:tmpl w:val="53D8DC0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abstractNum w:abstractNumId="34">
    <w:nsid w:val="6F2A00C7"/>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33162BB"/>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3"/>
  </w:num>
  <w:num w:numId="2">
    <w:abstractNumId w:val="16"/>
  </w:num>
  <w:num w:numId="3">
    <w:abstractNumId w:val="19"/>
  </w:num>
  <w:num w:numId="4">
    <w:abstractNumId w:val="28"/>
  </w:num>
  <w:num w:numId="5">
    <w:abstractNumId w:val="23"/>
  </w:num>
  <w:num w:numId="6">
    <w:abstractNumId w:val="21"/>
  </w:num>
  <w:num w:numId="7">
    <w:abstractNumId w:val="22"/>
  </w:num>
  <w:num w:numId="8">
    <w:abstractNumId w:val="18"/>
  </w:num>
  <w:num w:numId="9">
    <w:abstractNumId w:val="29"/>
  </w:num>
  <w:num w:numId="10">
    <w:abstractNumId w:val="27"/>
  </w:num>
  <w:num w:numId="11">
    <w:abstractNumId w:val="20"/>
  </w:num>
  <w:num w:numId="12">
    <w:abstractNumId w:val="30"/>
  </w:num>
  <w:num w:numId="13">
    <w:abstractNumId w:val="6"/>
  </w:num>
  <w:num w:numId="14">
    <w:abstractNumId w:val="5"/>
  </w:num>
  <w:num w:numId="15">
    <w:abstractNumId w:val="9"/>
  </w:num>
  <w:num w:numId="16">
    <w:abstractNumId w:val="4"/>
  </w:num>
  <w:num w:numId="17">
    <w:abstractNumId w:val="20"/>
  </w:num>
  <w:num w:numId="18">
    <w:abstractNumId w:val="10"/>
  </w:num>
  <w:num w:numId="19">
    <w:abstractNumId w:val="8"/>
  </w:num>
  <w:num w:numId="20">
    <w:abstractNumId w:val="7"/>
  </w:num>
  <w:num w:numId="21">
    <w:abstractNumId w:val="17"/>
  </w:num>
  <w:num w:numId="22">
    <w:abstractNumId w:val="35"/>
  </w:num>
  <w:num w:numId="23">
    <w:abstractNumId w:val="31"/>
  </w:num>
  <w:num w:numId="24">
    <w:abstractNumId w:val="11"/>
  </w:num>
  <w:num w:numId="25">
    <w:abstractNumId w:val="15"/>
  </w:num>
  <w:num w:numId="26">
    <w:abstractNumId w:val="26"/>
  </w:num>
  <w:num w:numId="27">
    <w:abstractNumId w:val="12"/>
  </w:num>
  <w:num w:numId="28">
    <w:abstractNumId w:val="14"/>
  </w:num>
  <w:num w:numId="29">
    <w:abstractNumId w:val="34"/>
  </w:num>
  <w:num w:numId="30">
    <w:abstractNumId w:val="3"/>
  </w:num>
  <w:num w:numId="31">
    <w:abstractNumId w:val="2"/>
  </w:num>
  <w:num w:numId="32">
    <w:abstractNumId w:val="1"/>
  </w:num>
  <w:num w:numId="33">
    <w:abstractNumId w:val="0"/>
  </w:num>
  <w:num w:numId="34">
    <w:abstractNumId w:val="13"/>
  </w:num>
  <w:num w:numId="35">
    <w:abstractNumId w:val="32"/>
  </w:num>
  <w:num w:numId="36">
    <w:abstractNumId w:val="25"/>
  </w:num>
  <w:num w:numId="37">
    <w:abstractNumId w:val="24"/>
  </w:num>
  <w:numIdMacAtCleanup w:val="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elei Juntunen">
    <w15:presenceInfo w15:providerId="None" w15:userId="Lorelei Juntu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attachedTemplate r:id="rId1"/>
  <w:trackRevisions/>
  <w:defaultTabStop w:val="360"/>
  <w:hyphenationZone w:val="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93"/>
    <w:rsid w:val="00004D07"/>
    <w:rsid w:val="00004F46"/>
    <w:rsid w:val="000050BF"/>
    <w:rsid w:val="0001087D"/>
    <w:rsid w:val="00014FC1"/>
    <w:rsid w:val="00032969"/>
    <w:rsid w:val="000337AC"/>
    <w:rsid w:val="00060F7D"/>
    <w:rsid w:val="000634A8"/>
    <w:rsid w:val="00070A80"/>
    <w:rsid w:val="00072D70"/>
    <w:rsid w:val="00093452"/>
    <w:rsid w:val="000A58D7"/>
    <w:rsid w:val="000B208A"/>
    <w:rsid w:val="000B3AB8"/>
    <w:rsid w:val="000C1EB9"/>
    <w:rsid w:val="000D3DF7"/>
    <w:rsid w:val="000D4AD4"/>
    <w:rsid w:val="000D7B4A"/>
    <w:rsid w:val="000E0DF1"/>
    <w:rsid w:val="000E2762"/>
    <w:rsid w:val="000E51DA"/>
    <w:rsid w:val="000F0492"/>
    <w:rsid w:val="000F2A6C"/>
    <w:rsid w:val="00103418"/>
    <w:rsid w:val="00116E69"/>
    <w:rsid w:val="001233E3"/>
    <w:rsid w:val="0012366C"/>
    <w:rsid w:val="001307CB"/>
    <w:rsid w:val="001312BC"/>
    <w:rsid w:val="00143FB6"/>
    <w:rsid w:val="00146A30"/>
    <w:rsid w:val="00147D27"/>
    <w:rsid w:val="001519F6"/>
    <w:rsid w:val="0015306C"/>
    <w:rsid w:val="00165431"/>
    <w:rsid w:val="001707E9"/>
    <w:rsid w:val="001778AF"/>
    <w:rsid w:val="00181570"/>
    <w:rsid w:val="0018581D"/>
    <w:rsid w:val="00191848"/>
    <w:rsid w:val="001B0854"/>
    <w:rsid w:val="001B1ABC"/>
    <w:rsid w:val="001B530B"/>
    <w:rsid w:val="001B6019"/>
    <w:rsid w:val="001C09A1"/>
    <w:rsid w:val="001C1372"/>
    <w:rsid w:val="001C1FDF"/>
    <w:rsid w:val="001C5F34"/>
    <w:rsid w:val="001C713B"/>
    <w:rsid w:val="001C7225"/>
    <w:rsid w:val="001D5AB1"/>
    <w:rsid w:val="001D6A7A"/>
    <w:rsid w:val="001E04D6"/>
    <w:rsid w:val="001E2590"/>
    <w:rsid w:val="001F2992"/>
    <w:rsid w:val="001F7A65"/>
    <w:rsid w:val="00215DC7"/>
    <w:rsid w:val="00221231"/>
    <w:rsid w:val="0022325E"/>
    <w:rsid w:val="00225B7C"/>
    <w:rsid w:val="00231AFF"/>
    <w:rsid w:val="00234ADC"/>
    <w:rsid w:val="00252E50"/>
    <w:rsid w:val="00255D8A"/>
    <w:rsid w:val="00255E72"/>
    <w:rsid w:val="00264B6B"/>
    <w:rsid w:val="00265B04"/>
    <w:rsid w:val="00266E05"/>
    <w:rsid w:val="00270CD1"/>
    <w:rsid w:val="0028067A"/>
    <w:rsid w:val="00282A98"/>
    <w:rsid w:val="002873C6"/>
    <w:rsid w:val="00287C99"/>
    <w:rsid w:val="00292E29"/>
    <w:rsid w:val="00294155"/>
    <w:rsid w:val="002A503E"/>
    <w:rsid w:val="002A56D0"/>
    <w:rsid w:val="002B57A7"/>
    <w:rsid w:val="002C1536"/>
    <w:rsid w:val="002C78A8"/>
    <w:rsid w:val="002E6087"/>
    <w:rsid w:val="002F7623"/>
    <w:rsid w:val="00301350"/>
    <w:rsid w:val="00301923"/>
    <w:rsid w:val="0031763E"/>
    <w:rsid w:val="003279E9"/>
    <w:rsid w:val="00330FB1"/>
    <w:rsid w:val="0033160E"/>
    <w:rsid w:val="00354375"/>
    <w:rsid w:val="003606ED"/>
    <w:rsid w:val="00363E84"/>
    <w:rsid w:val="003848DA"/>
    <w:rsid w:val="003867CB"/>
    <w:rsid w:val="0038702E"/>
    <w:rsid w:val="003B58A8"/>
    <w:rsid w:val="003C3179"/>
    <w:rsid w:val="003D3829"/>
    <w:rsid w:val="003E55B1"/>
    <w:rsid w:val="003E5C33"/>
    <w:rsid w:val="003E694B"/>
    <w:rsid w:val="003F49BE"/>
    <w:rsid w:val="0041168D"/>
    <w:rsid w:val="00423582"/>
    <w:rsid w:val="004244C5"/>
    <w:rsid w:val="004275F3"/>
    <w:rsid w:val="00432967"/>
    <w:rsid w:val="00432F56"/>
    <w:rsid w:val="004348C6"/>
    <w:rsid w:val="004351F8"/>
    <w:rsid w:val="004451E6"/>
    <w:rsid w:val="0044596F"/>
    <w:rsid w:val="00452B4D"/>
    <w:rsid w:val="0045419A"/>
    <w:rsid w:val="0046057B"/>
    <w:rsid w:val="004661E2"/>
    <w:rsid w:val="0046630C"/>
    <w:rsid w:val="00467F35"/>
    <w:rsid w:val="00467FC9"/>
    <w:rsid w:val="0047622B"/>
    <w:rsid w:val="00481470"/>
    <w:rsid w:val="00495063"/>
    <w:rsid w:val="004A1D24"/>
    <w:rsid w:val="004A68F6"/>
    <w:rsid w:val="004B4FAA"/>
    <w:rsid w:val="004B563A"/>
    <w:rsid w:val="004C4FF7"/>
    <w:rsid w:val="004D3A71"/>
    <w:rsid w:val="004D494C"/>
    <w:rsid w:val="004E5ACF"/>
    <w:rsid w:val="004E7855"/>
    <w:rsid w:val="004F67C8"/>
    <w:rsid w:val="00506D23"/>
    <w:rsid w:val="005100F6"/>
    <w:rsid w:val="005116A3"/>
    <w:rsid w:val="00521B3A"/>
    <w:rsid w:val="0053274F"/>
    <w:rsid w:val="00533D36"/>
    <w:rsid w:val="005353EC"/>
    <w:rsid w:val="005511AD"/>
    <w:rsid w:val="00560E1D"/>
    <w:rsid w:val="00564284"/>
    <w:rsid w:val="0056542C"/>
    <w:rsid w:val="00570496"/>
    <w:rsid w:val="00574D40"/>
    <w:rsid w:val="005778A0"/>
    <w:rsid w:val="005842E1"/>
    <w:rsid w:val="005844B8"/>
    <w:rsid w:val="005925E2"/>
    <w:rsid w:val="00594DCB"/>
    <w:rsid w:val="00596D25"/>
    <w:rsid w:val="005A7239"/>
    <w:rsid w:val="005B4916"/>
    <w:rsid w:val="005D2D3B"/>
    <w:rsid w:val="00602E95"/>
    <w:rsid w:val="0061277E"/>
    <w:rsid w:val="00615A0E"/>
    <w:rsid w:val="00616490"/>
    <w:rsid w:val="00630D5F"/>
    <w:rsid w:val="006429F3"/>
    <w:rsid w:val="00642B93"/>
    <w:rsid w:val="006439F4"/>
    <w:rsid w:val="00655351"/>
    <w:rsid w:val="00664BC5"/>
    <w:rsid w:val="00666CFE"/>
    <w:rsid w:val="00677FFA"/>
    <w:rsid w:val="00697E75"/>
    <w:rsid w:val="006A0BF7"/>
    <w:rsid w:val="006A2665"/>
    <w:rsid w:val="006A3279"/>
    <w:rsid w:val="006A347E"/>
    <w:rsid w:val="006A4A67"/>
    <w:rsid w:val="006A4B92"/>
    <w:rsid w:val="006A7307"/>
    <w:rsid w:val="006B3298"/>
    <w:rsid w:val="006B5630"/>
    <w:rsid w:val="006C680C"/>
    <w:rsid w:val="006D7547"/>
    <w:rsid w:val="006E1902"/>
    <w:rsid w:val="006F2F7A"/>
    <w:rsid w:val="00700D9D"/>
    <w:rsid w:val="00702FD4"/>
    <w:rsid w:val="007065D0"/>
    <w:rsid w:val="0071224E"/>
    <w:rsid w:val="00716153"/>
    <w:rsid w:val="00742632"/>
    <w:rsid w:val="00744B55"/>
    <w:rsid w:val="007621E7"/>
    <w:rsid w:val="00793DD1"/>
    <w:rsid w:val="00794CBE"/>
    <w:rsid w:val="007A582D"/>
    <w:rsid w:val="007C6980"/>
    <w:rsid w:val="007D14A3"/>
    <w:rsid w:val="007D153A"/>
    <w:rsid w:val="007D3DB0"/>
    <w:rsid w:val="007D67BF"/>
    <w:rsid w:val="007E72AC"/>
    <w:rsid w:val="007F02E2"/>
    <w:rsid w:val="007F39CB"/>
    <w:rsid w:val="00801B2D"/>
    <w:rsid w:val="00823D92"/>
    <w:rsid w:val="00831E66"/>
    <w:rsid w:val="00833E58"/>
    <w:rsid w:val="00852E68"/>
    <w:rsid w:val="00854335"/>
    <w:rsid w:val="00855176"/>
    <w:rsid w:val="00881045"/>
    <w:rsid w:val="008901D5"/>
    <w:rsid w:val="00894C02"/>
    <w:rsid w:val="00895B60"/>
    <w:rsid w:val="00895CB0"/>
    <w:rsid w:val="008A60EC"/>
    <w:rsid w:val="008D6FFF"/>
    <w:rsid w:val="008D720E"/>
    <w:rsid w:val="009023E2"/>
    <w:rsid w:val="00906409"/>
    <w:rsid w:val="00914A21"/>
    <w:rsid w:val="00924A22"/>
    <w:rsid w:val="00936D34"/>
    <w:rsid w:val="00943588"/>
    <w:rsid w:val="009454BA"/>
    <w:rsid w:val="00952F3B"/>
    <w:rsid w:val="00956C56"/>
    <w:rsid w:val="00957F08"/>
    <w:rsid w:val="00961F57"/>
    <w:rsid w:val="00964F34"/>
    <w:rsid w:val="00990023"/>
    <w:rsid w:val="0099092F"/>
    <w:rsid w:val="00994663"/>
    <w:rsid w:val="009B5579"/>
    <w:rsid w:val="009C7C69"/>
    <w:rsid w:val="009E28AD"/>
    <w:rsid w:val="009F7675"/>
    <w:rsid w:val="00A25361"/>
    <w:rsid w:val="00A30A4E"/>
    <w:rsid w:val="00A33DC0"/>
    <w:rsid w:val="00A446B3"/>
    <w:rsid w:val="00A4783F"/>
    <w:rsid w:val="00A532B2"/>
    <w:rsid w:val="00A54A72"/>
    <w:rsid w:val="00A61A05"/>
    <w:rsid w:val="00A63449"/>
    <w:rsid w:val="00A63AED"/>
    <w:rsid w:val="00A85A6B"/>
    <w:rsid w:val="00AA1B02"/>
    <w:rsid w:val="00AB175B"/>
    <w:rsid w:val="00AB2463"/>
    <w:rsid w:val="00AB4A01"/>
    <w:rsid w:val="00AC153B"/>
    <w:rsid w:val="00AD5C9E"/>
    <w:rsid w:val="00AF0F25"/>
    <w:rsid w:val="00B047E9"/>
    <w:rsid w:val="00B11880"/>
    <w:rsid w:val="00B12532"/>
    <w:rsid w:val="00B144BD"/>
    <w:rsid w:val="00B238CC"/>
    <w:rsid w:val="00B2514C"/>
    <w:rsid w:val="00B44EBF"/>
    <w:rsid w:val="00B62B27"/>
    <w:rsid w:val="00B65779"/>
    <w:rsid w:val="00B7057E"/>
    <w:rsid w:val="00B8023A"/>
    <w:rsid w:val="00B87C51"/>
    <w:rsid w:val="00B94323"/>
    <w:rsid w:val="00BA11C6"/>
    <w:rsid w:val="00BA1D87"/>
    <w:rsid w:val="00BA466D"/>
    <w:rsid w:val="00BB3658"/>
    <w:rsid w:val="00BB5592"/>
    <w:rsid w:val="00BB6236"/>
    <w:rsid w:val="00BC2F02"/>
    <w:rsid w:val="00BC67E9"/>
    <w:rsid w:val="00BC6CEF"/>
    <w:rsid w:val="00BD0991"/>
    <w:rsid w:val="00BD231F"/>
    <w:rsid w:val="00BF0ADD"/>
    <w:rsid w:val="00BF2635"/>
    <w:rsid w:val="00BF4478"/>
    <w:rsid w:val="00C01972"/>
    <w:rsid w:val="00C159A3"/>
    <w:rsid w:val="00C2253D"/>
    <w:rsid w:val="00C2448A"/>
    <w:rsid w:val="00C24D0C"/>
    <w:rsid w:val="00C2584C"/>
    <w:rsid w:val="00C2594E"/>
    <w:rsid w:val="00C2625F"/>
    <w:rsid w:val="00C36C77"/>
    <w:rsid w:val="00C42624"/>
    <w:rsid w:val="00C53E14"/>
    <w:rsid w:val="00C5685C"/>
    <w:rsid w:val="00C60EE7"/>
    <w:rsid w:val="00C61905"/>
    <w:rsid w:val="00C63114"/>
    <w:rsid w:val="00C63EC7"/>
    <w:rsid w:val="00C75A93"/>
    <w:rsid w:val="00C818A8"/>
    <w:rsid w:val="00C90849"/>
    <w:rsid w:val="00CA0A93"/>
    <w:rsid w:val="00CA5CD0"/>
    <w:rsid w:val="00CC553C"/>
    <w:rsid w:val="00CC5B2D"/>
    <w:rsid w:val="00CE4B3D"/>
    <w:rsid w:val="00CF0097"/>
    <w:rsid w:val="00CF166D"/>
    <w:rsid w:val="00D241D1"/>
    <w:rsid w:val="00D26180"/>
    <w:rsid w:val="00D324EA"/>
    <w:rsid w:val="00D357FD"/>
    <w:rsid w:val="00D413D6"/>
    <w:rsid w:val="00D446F5"/>
    <w:rsid w:val="00D56B54"/>
    <w:rsid w:val="00D57641"/>
    <w:rsid w:val="00D64E19"/>
    <w:rsid w:val="00D87A96"/>
    <w:rsid w:val="00D9006F"/>
    <w:rsid w:val="00D94907"/>
    <w:rsid w:val="00D959CA"/>
    <w:rsid w:val="00DA0331"/>
    <w:rsid w:val="00DA2A4D"/>
    <w:rsid w:val="00DB271A"/>
    <w:rsid w:val="00DF1244"/>
    <w:rsid w:val="00DF17FB"/>
    <w:rsid w:val="00DF6943"/>
    <w:rsid w:val="00DF6E36"/>
    <w:rsid w:val="00E00520"/>
    <w:rsid w:val="00E1047A"/>
    <w:rsid w:val="00E136C1"/>
    <w:rsid w:val="00E14BA8"/>
    <w:rsid w:val="00E20D10"/>
    <w:rsid w:val="00E31574"/>
    <w:rsid w:val="00E44490"/>
    <w:rsid w:val="00E54664"/>
    <w:rsid w:val="00E553E8"/>
    <w:rsid w:val="00E6086D"/>
    <w:rsid w:val="00E64692"/>
    <w:rsid w:val="00E65C34"/>
    <w:rsid w:val="00E74198"/>
    <w:rsid w:val="00E84D52"/>
    <w:rsid w:val="00E851E9"/>
    <w:rsid w:val="00E930C3"/>
    <w:rsid w:val="00E952FE"/>
    <w:rsid w:val="00EA0685"/>
    <w:rsid w:val="00EA21FE"/>
    <w:rsid w:val="00EA3697"/>
    <w:rsid w:val="00EB6E9A"/>
    <w:rsid w:val="00ED1E1A"/>
    <w:rsid w:val="00ED1FA4"/>
    <w:rsid w:val="00ED233B"/>
    <w:rsid w:val="00ED4E50"/>
    <w:rsid w:val="00EE4613"/>
    <w:rsid w:val="00EF6BE2"/>
    <w:rsid w:val="00F07C2C"/>
    <w:rsid w:val="00F10683"/>
    <w:rsid w:val="00F25C91"/>
    <w:rsid w:val="00F27F2B"/>
    <w:rsid w:val="00F37ECB"/>
    <w:rsid w:val="00F43853"/>
    <w:rsid w:val="00F5210B"/>
    <w:rsid w:val="00F56FD5"/>
    <w:rsid w:val="00F625F7"/>
    <w:rsid w:val="00F7674A"/>
    <w:rsid w:val="00F8381C"/>
    <w:rsid w:val="00F853BD"/>
    <w:rsid w:val="00F96D14"/>
    <w:rsid w:val="00FA152F"/>
    <w:rsid w:val="00FB19DC"/>
    <w:rsid w:val="00FC0C69"/>
    <w:rsid w:val="00FC766F"/>
    <w:rsid w:val="00FD68BC"/>
    <w:rsid w:val="00FD7980"/>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E0F56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0">
    <w:lsdException w:name="heading 3" w:qFormat="1"/>
    <w:lsdException w:name="heading 4"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0F0492"/>
    <w:pPr>
      <w:keepNext/>
      <w:pBdr>
        <w:bottom w:val="single" w:sz="4" w:space="1" w:color="A92927"/>
      </w:pBdr>
      <w:spacing w:before="240" w:after="360"/>
      <w:ind w:right="-1440"/>
      <w:outlineLvl w:val="0"/>
    </w:pPr>
    <w:rPr>
      <w:rFonts w:ascii="Franklin Gothic Medium" w:hAnsi="Franklin Gothic Medium"/>
      <w:color w:val="A92927"/>
      <w:sz w:val="48"/>
      <w:szCs w:val="40"/>
    </w:rPr>
  </w:style>
  <w:style w:type="paragraph" w:styleId="Heading2">
    <w:name w:val="heading 2"/>
    <w:basedOn w:val="Heading1"/>
    <w:next w:val="Normal"/>
    <w:qFormat/>
    <w:rsid w:val="008D720E"/>
    <w:pPr>
      <w:numPr>
        <w:ilvl w:val="1"/>
      </w:numPr>
      <w:pBdr>
        <w:bottom w:val="none" w:sz="0" w:space="0" w:color="auto"/>
      </w:pBdr>
      <w:spacing w:after="160"/>
      <w:ind w:left="720" w:hanging="720"/>
      <w:outlineLvl w:val="1"/>
    </w:pPr>
    <w:rPr>
      <w:color w:val="A82827"/>
      <w:sz w:val="36"/>
      <w:szCs w:val="36"/>
    </w:rPr>
  </w:style>
  <w:style w:type="paragraph" w:styleId="Heading3">
    <w:name w:val="heading 3"/>
    <w:basedOn w:val="Heading2"/>
    <w:next w:val="Normal"/>
    <w:qFormat/>
    <w:rsid w:val="008D720E"/>
    <w:pPr>
      <w:keepLines/>
      <w:numPr>
        <w:ilvl w:val="2"/>
      </w:numPr>
      <w:spacing w:after="120"/>
      <w:ind w:left="907" w:hanging="907"/>
      <w:outlineLvl w:val="2"/>
    </w:pPr>
    <w:rPr>
      <w:rFonts w:eastAsia="Times New Roman"/>
      <w:color w:val="A72927"/>
      <w:sz w:val="28"/>
      <w:szCs w:val="32"/>
    </w:rPr>
  </w:style>
  <w:style w:type="paragraph" w:styleId="Heading4">
    <w:name w:val="heading 4"/>
    <w:basedOn w:val="Heading3"/>
    <w:next w:val="Normal"/>
    <w:link w:val="Heading4Char"/>
    <w:qFormat/>
    <w:rsid w:val="008D720E"/>
    <w:pPr>
      <w:numPr>
        <w:ilvl w:val="0"/>
      </w:numPr>
      <w:ind w:left="907" w:hanging="907"/>
      <w:outlineLvl w:val="3"/>
    </w:pPr>
    <w:rPr>
      <w:rFonts w:ascii="Franklin Gothic Book" w:hAnsi="Franklin Gothic Book"/>
      <w:iCs/>
      <w:szCs w:val="28"/>
      <w:lang w:bidi="en-US"/>
    </w:rPr>
  </w:style>
  <w:style w:type="paragraph" w:styleId="Heading5">
    <w:name w:val="heading 5"/>
    <w:basedOn w:val="Heading4"/>
    <w:next w:val="Normal"/>
    <w:rsid w:val="00FD7980"/>
    <w:pPr>
      <w:spacing w:before="120" w:after="0"/>
      <w:outlineLvl w:val="4"/>
    </w:pPr>
    <w:rPr>
      <w:rFonts w:eastAsia="Cambria"/>
      <w:iCs w:val="0"/>
      <w:caps/>
      <w:color w:val="262626" w:themeColor="text1" w:themeTint="D9"/>
      <w:sz w:val="24"/>
      <w:szCs w:val="20"/>
      <w:lang w:bidi="ar-SA"/>
    </w:rPr>
  </w:style>
  <w:style w:type="paragraph" w:styleId="Heading6">
    <w:name w:val="heading 6"/>
    <w:basedOn w:val="Heading5"/>
    <w:next w:val="Normal"/>
    <w:qFormat/>
    <w:rsid w:val="00FD7980"/>
    <w:pPr>
      <w:outlineLvl w:val="5"/>
    </w:pPr>
    <w:rPr>
      <w:bCs/>
      <w:sz w:val="22"/>
      <w:szCs w:val="18"/>
    </w:rPr>
  </w:style>
  <w:style w:type="paragraph" w:styleId="Heading7">
    <w:name w:val="heading 7"/>
    <w:basedOn w:val="Heading6"/>
    <w:next w:val="Normal"/>
    <w:qFormat/>
    <w:rsid w:val="0033160E"/>
    <w:pPr>
      <w:outlineLvl w:val="6"/>
    </w:pPr>
    <w:rPr>
      <w:caps w:val="0"/>
    </w:rPr>
  </w:style>
  <w:style w:type="paragraph" w:styleId="Heading8">
    <w:name w:val="heading 8"/>
    <w:basedOn w:val="Heading7"/>
    <w:next w:val="Normal"/>
    <w:rsid w:val="0033160E"/>
    <w:pPr>
      <w:outlineLvl w:val="7"/>
    </w:pPr>
    <w:rPr>
      <w:bCs w:val="0"/>
    </w:rPr>
  </w:style>
  <w:style w:type="paragraph" w:styleId="Heading9">
    <w:name w:val="heading 9"/>
    <w:basedOn w:val="Heading8"/>
    <w:next w:val="Normal"/>
    <w:rsid w:val="00FD798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paragraph" w:styleId="NormalIndent">
    <w:name w:val="Normal Indent"/>
    <w:basedOn w:val="Normal"/>
    <w:rsid w:val="001B530B"/>
    <w:pPr>
      <w:ind w:left="360"/>
    </w:pPr>
  </w:style>
  <w:style w:type="character" w:customStyle="1" w:styleId="Heading4Char">
    <w:name w:val="Heading 4 Char"/>
    <w:link w:val="Heading4"/>
    <w:rsid w:val="008D720E"/>
    <w:rPr>
      <w:rFonts w:ascii="Franklin Gothic Book" w:hAnsi="Franklin Gothic Book"/>
      <w:iCs/>
      <w:color w:val="A72927"/>
      <w:sz w:val="28"/>
      <w:szCs w:val="28"/>
      <w:lang w:bidi="en-US"/>
    </w:rPr>
  </w:style>
  <w:style w:type="paragraph" w:styleId="Footer">
    <w:name w:val="footer"/>
    <w:basedOn w:val="NormalSanSerifFont"/>
    <w:rsid w:val="00C2584C"/>
    <w:pPr>
      <w:pBdr>
        <w:top w:val="single" w:sz="4" w:space="1" w:color="A92927"/>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E31574"/>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4E5ACF"/>
    <w:pPr>
      <w:keepNext/>
      <w:keepLines/>
      <w:shd w:val="clear" w:color="auto" w:fill="CED7DD"/>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4E5ACF"/>
    <w:pPr>
      <w:shd w:val="clear" w:color="auto" w:fill="auto"/>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1C5F34"/>
    <w:pPr>
      <w:spacing w:before="40" w:after="40"/>
      <w:ind w:left="1260" w:firstLine="180"/>
    </w:pPr>
    <w:rPr>
      <w:rFonts w:ascii="Franklin Gothic Book" w:hAnsi="Franklin Gothic Book"/>
      <w:sz w:val="18"/>
    </w:rPr>
  </w:style>
  <w:style w:type="paragraph" w:customStyle="1" w:styleId="outlinetextL2">
    <w:name w:val="outline text L2"/>
    <w:basedOn w:val="Normal"/>
    <w:rsid w:val="001C5F34"/>
    <w:pPr>
      <w:spacing w:before="40" w:after="40"/>
      <w:ind w:left="1620" w:firstLine="180"/>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F37ECB"/>
    <w:pPr>
      <w:numPr>
        <w:numId w:val="4"/>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61277E"/>
    <w:pPr>
      <w:pBdr>
        <w:bottom w:val="single" w:sz="4" w:space="1" w:color="A92927"/>
      </w:pBdr>
      <w:spacing w:after="360"/>
      <w:ind w:right="-1440"/>
      <w:contextualSpacing/>
    </w:pPr>
    <w:rPr>
      <w:rFonts w:ascii="Franklin Gothic Medium" w:eastAsia="ＭＳ Ｐゴシック" w:hAnsi="Franklin Gothic Medium"/>
      <w:color w:val="A92826"/>
      <w:spacing w:val="5"/>
      <w:kern w:val="28"/>
      <w:sz w:val="40"/>
      <w:szCs w:val="40"/>
    </w:rPr>
  </w:style>
  <w:style w:type="character" w:customStyle="1" w:styleId="TitleChar">
    <w:name w:val="Title Char"/>
    <w:link w:val="Title"/>
    <w:rsid w:val="0061277E"/>
    <w:rPr>
      <w:rFonts w:ascii="Franklin Gothic Medium" w:eastAsia="ＭＳ Ｐゴシック" w:hAnsi="Franklin Gothic Medium"/>
      <w:color w:val="A92826"/>
      <w:spacing w:val="5"/>
      <w:kern w:val="28"/>
      <w:sz w:val="40"/>
      <w:szCs w:val="40"/>
    </w:rPr>
  </w:style>
  <w:style w:type="paragraph" w:styleId="BalloonText">
    <w:name w:val="Balloon Text"/>
    <w:basedOn w:val="Normal"/>
    <w:link w:val="BalloonTextChar"/>
    <w:rsid w:val="00C258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2584C"/>
    <w:rPr>
      <w:rFonts w:ascii="Lucida Grande" w:eastAsia="Cambria" w:hAnsi="Lucida Grande" w:cs="Lucida Grande"/>
      <w:sz w:val="18"/>
      <w:szCs w:val="18"/>
    </w:rPr>
  </w:style>
  <w:style w:type="paragraph" w:styleId="Header">
    <w:name w:val="header"/>
    <w:basedOn w:val="Normal"/>
    <w:link w:val="HeaderChar"/>
    <w:uiPriority w:val="99"/>
    <w:rsid w:val="00363E84"/>
    <w:pPr>
      <w:tabs>
        <w:tab w:val="center" w:pos="4320"/>
        <w:tab w:val="right" w:pos="8640"/>
      </w:tabs>
      <w:spacing w:after="0"/>
    </w:pPr>
  </w:style>
  <w:style w:type="character" w:customStyle="1" w:styleId="HeaderChar">
    <w:name w:val="Header Char"/>
    <w:basedOn w:val="DefaultParagraphFont"/>
    <w:link w:val="Header"/>
    <w:uiPriority w:val="99"/>
    <w:rsid w:val="00363E84"/>
    <w:rPr>
      <w:rFonts w:ascii="Palatino Linotype" w:eastAsia="Cambria" w:hAnsi="Palatino Linotype"/>
      <w:sz w:val="22"/>
      <w:szCs w:val="22"/>
    </w:rPr>
  </w:style>
  <w:style w:type="paragraph" w:styleId="ListParagraph">
    <w:name w:val="List Paragraph"/>
    <w:basedOn w:val="ListBullet"/>
    <w:uiPriority w:val="34"/>
    <w:qFormat/>
    <w:rsid w:val="003D3829"/>
    <w:pPr>
      <w:numPr>
        <w:numId w:val="17"/>
      </w:numPr>
    </w:pPr>
  </w:style>
  <w:style w:type="paragraph" w:styleId="TOCHeading">
    <w:name w:val="TOC Heading"/>
    <w:basedOn w:val="Caption"/>
    <w:next w:val="Normal"/>
    <w:uiPriority w:val="39"/>
    <w:unhideWhenUsed/>
    <w:qFormat/>
    <w:rsid w:val="00855176"/>
    <w:pPr>
      <w:spacing w:after="120"/>
      <w:jc w:val="center"/>
    </w:pPr>
    <w:rPr>
      <w:rFonts w:eastAsia="Times New Roman"/>
      <w:color w:val="A92927"/>
      <w:sz w:val="48"/>
      <w:szCs w:val="40"/>
    </w:rPr>
  </w:style>
  <w:style w:type="paragraph" w:styleId="TOC1">
    <w:name w:val="toc 1"/>
    <w:basedOn w:val="Normal"/>
    <w:next w:val="Normal"/>
    <w:autoRedefine/>
    <w:uiPriority w:val="39"/>
    <w:rsid w:val="00AB2463"/>
    <w:pPr>
      <w:tabs>
        <w:tab w:val="left" w:pos="369"/>
        <w:tab w:val="left" w:pos="421"/>
        <w:tab w:val="right" w:pos="7920"/>
      </w:tabs>
      <w:spacing w:before="240" w:after="120"/>
    </w:pPr>
    <w:rPr>
      <w:rFonts w:ascii="Franklin Gothic Medium" w:hAnsi="Franklin Gothic Medium"/>
      <w:bCs/>
      <w:caps/>
      <w:noProof/>
      <w:u w:val="single"/>
    </w:rPr>
  </w:style>
  <w:style w:type="paragraph" w:styleId="TOC2">
    <w:name w:val="toc 2"/>
    <w:basedOn w:val="Normal"/>
    <w:next w:val="Normal"/>
    <w:autoRedefine/>
    <w:uiPriority w:val="39"/>
    <w:rsid w:val="00D413D6"/>
    <w:pPr>
      <w:tabs>
        <w:tab w:val="left" w:pos="552"/>
        <w:tab w:val="right" w:pos="7920"/>
      </w:tabs>
      <w:spacing w:after="0"/>
    </w:pPr>
    <w:rPr>
      <w:rFonts w:ascii="Franklin Gothic Medium" w:hAnsi="Franklin Gothic Medium"/>
      <w:smallCaps/>
      <w:noProof/>
    </w:rPr>
  </w:style>
  <w:style w:type="paragraph" w:styleId="TOC3">
    <w:name w:val="toc 3"/>
    <w:basedOn w:val="Normal"/>
    <w:next w:val="Normal"/>
    <w:autoRedefine/>
    <w:uiPriority w:val="39"/>
    <w:rsid w:val="00D413D6"/>
    <w:pPr>
      <w:tabs>
        <w:tab w:val="left" w:pos="733"/>
        <w:tab w:val="right" w:pos="7910"/>
      </w:tabs>
      <w:spacing w:after="0"/>
    </w:pPr>
    <w:rPr>
      <w:rFonts w:ascii="Franklin Gothic Medium" w:hAnsi="Franklin Gothic Medium"/>
      <w:bCs/>
    </w:rPr>
  </w:style>
  <w:style w:type="paragraph" w:styleId="TOC4">
    <w:name w:val="toc 4"/>
    <w:basedOn w:val="Normal"/>
    <w:next w:val="Normal"/>
    <w:autoRedefine/>
    <w:uiPriority w:val="39"/>
    <w:rsid w:val="00D413D6"/>
    <w:pPr>
      <w:tabs>
        <w:tab w:val="right" w:pos="7920"/>
      </w:tabs>
      <w:spacing w:after="0"/>
      <w:ind w:left="720"/>
    </w:pPr>
    <w:rPr>
      <w:rFonts w:ascii="Franklin Gothic Book" w:hAnsi="Franklin Gothic Book"/>
    </w:rPr>
  </w:style>
  <w:style w:type="paragraph" w:styleId="TOC5">
    <w:name w:val="toc 5"/>
    <w:basedOn w:val="Normal"/>
    <w:next w:val="Normal"/>
    <w:autoRedefine/>
    <w:rsid w:val="00F07C2C"/>
    <w:pPr>
      <w:spacing w:after="0"/>
    </w:pPr>
    <w:rPr>
      <w:rFonts w:asciiTheme="minorHAnsi" w:hAnsiTheme="minorHAnsi"/>
    </w:rPr>
  </w:style>
  <w:style w:type="paragraph" w:styleId="TOC6">
    <w:name w:val="toc 6"/>
    <w:basedOn w:val="Normal"/>
    <w:next w:val="Normal"/>
    <w:autoRedefine/>
    <w:rsid w:val="00F07C2C"/>
    <w:pPr>
      <w:spacing w:after="0"/>
    </w:pPr>
    <w:rPr>
      <w:rFonts w:asciiTheme="minorHAnsi" w:hAnsiTheme="minorHAnsi"/>
    </w:rPr>
  </w:style>
  <w:style w:type="paragraph" w:styleId="TOC7">
    <w:name w:val="toc 7"/>
    <w:basedOn w:val="Normal"/>
    <w:next w:val="Normal"/>
    <w:autoRedefine/>
    <w:rsid w:val="00F07C2C"/>
    <w:pPr>
      <w:spacing w:after="0"/>
    </w:pPr>
    <w:rPr>
      <w:rFonts w:asciiTheme="minorHAnsi" w:hAnsiTheme="minorHAnsi"/>
    </w:rPr>
  </w:style>
  <w:style w:type="paragraph" w:styleId="TOC8">
    <w:name w:val="toc 8"/>
    <w:basedOn w:val="Normal"/>
    <w:next w:val="Normal"/>
    <w:autoRedefine/>
    <w:rsid w:val="00F07C2C"/>
    <w:pPr>
      <w:spacing w:after="0"/>
    </w:pPr>
    <w:rPr>
      <w:rFonts w:asciiTheme="minorHAnsi" w:hAnsiTheme="minorHAnsi"/>
    </w:rPr>
  </w:style>
  <w:style w:type="paragraph" w:styleId="TOC9">
    <w:name w:val="toc 9"/>
    <w:basedOn w:val="Normal"/>
    <w:next w:val="Normal"/>
    <w:autoRedefine/>
    <w:rsid w:val="00F07C2C"/>
    <w:pPr>
      <w:spacing w:after="0"/>
    </w:pPr>
    <w:rPr>
      <w:rFonts w:asciiTheme="minorHAnsi" w:hAnsiTheme="minorHAnsi"/>
    </w:rPr>
  </w:style>
  <w:style w:type="character" w:styleId="PageNumber">
    <w:name w:val="page number"/>
    <w:basedOn w:val="DefaultParagraphFont"/>
    <w:rsid w:val="00C2253D"/>
    <w:rPr>
      <w:rFonts w:ascii="Franklin Gothic Book" w:hAnsi="Franklin Gothic Book"/>
      <w:color w:val="auto"/>
      <w:sz w:val="18"/>
    </w:rPr>
  </w:style>
  <w:style w:type="paragraph" w:styleId="ListNumber">
    <w:name w:val="List Number"/>
    <w:basedOn w:val="Normal"/>
    <w:rsid w:val="00292E29"/>
    <w:pPr>
      <w:numPr>
        <w:numId w:val="15"/>
      </w:numPr>
      <w:spacing w:after="120"/>
      <w:ind w:left="720"/>
      <w:contextualSpacing/>
    </w:pPr>
  </w:style>
  <w:style w:type="paragraph" w:customStyle="1" w:styleId="Normallastline">
    <w:name w:val="Normal last line"/>
    <w:basedOn w:val="Normal"/>
    <w:qFormat/>
    <w:rsid w:val="000B3AB8"/>
    <w:pPr>
      <w:spacing w:after="120"/>
    </w:pPr>
  </w:style>
  <w:style w:type="paragraph" w:customStyle="1" w:styleId="ListParagraphlastbullet">
    <w:name w:val="List Paragraph last bullet"/>
    <w:basedOn w:val="ListParagraph"/>
    <w:qFormat/>
    <w:rsid w:val="000B3AB8"/>
    <w:pPr>
      <w:spacing w:after="240"/>
    </w:pPr>
  </w:style>
  <w:style w:type="paragraph" w:customStyle="1" w:styleId="AppendixHeading">
    <w:name w:val="Appendix Heading"/>
    <w:basedOn w:val="Heading1"/>
    <w:next w:val="Normal"/>
    <w:qFormat/>
    <w:rsid w:val="002A503E"/>
    <w:rPr>
      <w:bCs/>
    </w:rPr>
  </w:style>
  <w:style w:type="table" w:customStyle="1" w:styleId="Style1">
    <w:name w:val="Style1"/>
    <w:basedOn w:val="TableNormal"/>
    <w:uiPriority w:val="99"/>
    <w:rsid w:val="002A503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 w:type="character" w:styleId="CommentReference">
    <w:name w:val="annotation reference"/>
    <w:basedOn w:val="DefaultParagraphFont"/>
    <w:rsid w:val="00CA0A93"/>
    <w:rPr>
      <w:sz w:val="18"/>
      <w:szCs w:val="18"/>
    </w:rPr>
  </w:style>
  <w:style w:type="paragraph" w:styleId="CommentText">
    <w:name w:val="annotation text"/>
    <w:basedOn w:val="Normal"/>
    <w:link w:val="CommentTextChar"/>
    <w:rsid w:val="00CA0A93"/>
    <w:rPr>
      <w:sz w:val="24"/>
      <w:szCs w:val="24"/>
    </w:rPr>
  </w:style>
  <w:style w:type="character" w:customStyle="1" w:styleId="CommentTextChar">
    <w:name w:val="Comment Text Char"/>
    <w:basedOn w:val="DefaultParagraphFont"/>
    <w:link w:val="CommentText"/>
    <w:rsid w:val="00CA0A93"/>
    <w:rPr>
      <w:rFonts w:ascii="Palatino Linotype" w:eastAsia="Cambria" w:hAnsi="Palatino Linotype"/>
      <w:sz w:val="24"/>
      <w:szCs w:val="24"/>
    </w:rPr>
  </w:style>
  <w:style w:type="paragraph" w:styleId="CommentSubject">
    <w:name w:val="annotation subject"/>
    <w:basedOn w:val="CommentText"/>
    <w:next w:val="CommentText"/>
    <w:link w:val="CommentSubjectChar"/>
    <w:rsid w:val="006A3279"/>
    <w:rPr>
      <w:b/>
      <w:bCs/>
      <w:sz w:val="20"/>
      <w:szCs w:val="20"/>
    </w:rPr>
  </w:style>
  <w:style w:type="character" w:customStyle="1" w:styleId="CommentSubjectChar">
    <w:name w:val="Comment Subject Char"/>
    <w:basedOn w:val="CommentTextChar"/>
    <w:link w:val="CommentSubject"/>
    <w:rsid w:val="006A3279"/>
    <w:rPr>
      <w:rFonts w:ascii="Palatino Linotype" w:eastAsia="Cambria" w:hAnsi="Palatino Linotype"/>
      <w:b/>
      <w:bCs/>
      <w:sz w:val="24"/>
      <w:szCs w:val="24"/>
    </w:rPr>
  </w:style>
  <w:style w:type="paragraph" w:styleId="Revision">
    <w:name w:val="Revision"/>
    <w:hidden/>
    <w:semiHidden/>
    <w:rsid w:val="005A7239"/>
    <w:rPr>
      <w:rFonts w:ascii="Palatino Linotype" w:eastAsia="Cambria"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69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oding:Google%20Drive:ECO%20Templates%20:ECO%20Office%20Templates:_Report,%20Non-Numbered%20Headings.dotx" TargetMode="External"/></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AB3BB-D8FD-E546-877A-B6E5AF4F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HD:Users:gooding:Google Drive:ECO Templates :ECO Office Templates:_Report, Non-Numbered Headings.dotx</Template>
  <TotalTime>91</TotalTime>
  <Pages>10</Pages>
  <Words>1441</Words>
  <Characters>8220</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Introduction</vt:lpstr>
      <vt:lpstr>Home Ownership Affordability</vt:lpstr>
      <vt:lpstr>    Data</vt:lpstr>
      <vt:lpstr>    Affordability Assumptions</vt:lpstr>
      <vt:lpstr>    Trending forward </vt:lpstr>
      <vt:lpstr>Displacement Vulnerability</vt:lpstr>
      <vt:lpstr>    Data</vt:lpstr>
      <vt:lpstr>    Assumptions</vt:lpstr>
      <vt:lpstr>    Evaluation</vt:lpstr>
      <vt:lpstr>        Calculation of Threshold</vt:lpstr>
      <vt:lpstr>    Trending forward</vt:lpstr>
      <vt:lpstr>Tenure</vt:lpstr>
      <vt:lpstr>    Data</vt:lpstr>
      <vt:lpstr>    Trending forward</vt:lpstr>
      <vt:lpstr>Appendix A</vt:lpstr>
    </vt:vector>
  </TitlesOfParts>
  <Company>Eco Northwest</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Lorelei Juntunen</cp:lastModifiedBy>
  <cp:revision>24</cp:revision>
  <cp:lastPrinted>2015-04-08T20:48:00Z</cp:lastPrinted>
  <dcterms:created xsi:type="dcterms:W3CDTF">2016-05-15T18:48:00Z</dcterms:created>
  <dcterms:modified xsi:type="dcterms:W3CDTF">2016-05-17T19:58:00Z</dcterms:modified>
</cp:coreProperties>
</file>