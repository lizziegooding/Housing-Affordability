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471AA" w14:textId="41BE354E" w:rsidR="00B8023A" w:rsidRPr="00F8381C" w:rsidRDefault="00F8381C" w:rsidP="00881045">
      <w:pPr>
        <w:tabs>
          <w:tab w:val="left" w:pos="990"/>
          <w:tab w:val="right" w:pos="9360"/>
        </w:tabs>
        <w:spacing w:before="360" w:after="0"/>
        <w:ind w:left="990" w:hanging="990"/>
        <w:rPr>
          <w:rFonts w:ascii="Franklin Gothic Book" w:hAnsi="Franklin Gothic Book"/>
        </w:rPr>
      </w:pPr>
      <w:r w:rsidRPr="00F8381C">
        <w:rPr>
          <w:rFonts w:ascii="Franklin Gothic Book" w:hAnsi="Franklin Gothic Book"/>
        </w:rPr>
        <w:t>DATE:</w:t>
      </w:r>
      <w:r w:rsidR="00481470" w:rsidRPr="00F8381C">
        <w:rPr>
          <w:rFonts w:ascii="Franklin Gothic Book" w:hAnsi="Franklin Gothic Book"/>
        </w:rPr>
        <w:t xml:space="preserve"> </w:t>
      </w:r>
      <w:r w:rsidR="00481470" w:rsidRPr="00F8381C">
        <w:rPr>
          <w:rFonts w:ascii="Franklin Gothic Book" w:hAnsi="Franklin Gothic Book"/>
        </w:rPr>
        <w:tab/>
      </w:r>
      <w:r w:rsidR="00A80B12">
        <w:rPr>
          <w:rFonts w:ascii="Franklin Gothic Book" w:hAnsi="Franklin Gothic Book"/>
        </w:rPr>
        <w:t>5/10</w:t>
      </w:r>
      <w:r w:rsidR="00137ED2">
        <w:rPr>
          <w:rFonts w:ascii="Franklin Gothic Book" w:hAnsi="Franklin Gothic Book"/>
        </w:rPr>
        <w:t>/16</w:t>
      </w:r>
    </w:p>
    <w:p w14:paraId="12E98491" w14:textId="77777777" w:rsidR="00B8023A" w:rsidRPr="00F8381C" w:rsidRDefault="00F8381C" w:rsidP="00F8381C">
      <w:pPr>
        <w:tabs>
          <w:tab w:val="left" w:pos="990"/>
          <w:tab w:val="right" w:pos="9360"/>
        </w:tabs>
        <w:spacing w:after="0"/>
        <w:ind w:left="994" w:hanging="994"/>
        <w:rPr>
          <w:rFonts w:ascii="Franklin Gothic Book" w:hAnsi="Franklin Gothic Book"/>
        </w:rPr>
      </w:pPr>
      <w:r w:rsidRPr="00F8381C">
        <w:rPr>
          <w:rFonts w:ascii="Franklin Gothic Book" w:hAnsi="Franklin Gothic Book"/>
        </w:rPr>
        <w:t>TO:</w:t>
      </w:r>
      <w:r w:rsidR="00231AFF" w:rsidRPr="00F8381C">
        <w:rPr>
          <w:rFonts w:ascii="Franklin Gothic Book" w:hAnsi="Franklin Gothic Book"/>
        </w:rPr>
        <w:tab/>
      </w:r>
      <w:r>
        <w:rPr>
          <w:rFonts w:ascii="Franklin Gothic Book" w:hAnsi="Franklin Gothic Book"/>
        </w:rPr>
        <w:tab/>
      </w:r>
      <w:r w:rsidR="00137ED2">
        <w:rPr>
          <w:rFonts w:ascii="Franklin Gothic Book" w:hAnsi="Franklin Gothic Book"/>
        </w:rPr>
        <w:t>PORTLAND HOUSING CENTER</w:t>
      </w:r>
    </w:p>
    <w:p w14:paraId="238F6141" w14:textId="77777777" w:rsidR="00B8023A" w:rsidRPr="00F8381C" w:rsidRDefault="00F8381C" w:rsidP="00F8381C">
      <w:pPr>
        <w:tabs>
          <w:tab w:val="left" w:pos="990"/>
          <w:tab w:val="right" w:pos="9180"/>
          <w:tab w:val="right" w:pos="9360"/>
        </w:tabs>
        <w:spacing w:after="0"/>
        <w:ind w:left="994" w:hanging="994"/>
        <w:rPr>
          <w:rFonts w:ascii="Franklin Gothic Book" w:hAnsi="Franklin Gothic Book"/>
        </w:rPr>
      </w:pPr>
      <w:r w:rsidRPr="00F8381C">
        <w:rPr>
          <w:rFonts w:ascii="Franklin Gothic Book" w:hAnsi="Franklin Gothic Book"/>
        </w:rPr>
        <w:t xml:space="preserve">FROM: </w:t>
      </w:r>
      <w:r w:rsidR="00C24D0C" w:rsidRPr="00F8381C">
        <w:rPr>
          <w:rFonts w:ascii="Franklin Gothic Book" w:hAnsi="Franklin Gothic Book"/>
        </w:rPr>
        <w:tab/>
      </w:r>
      <w:r w:rsidR="00137ED2">
        <w:rPr>
          <w:rFonts w:ascii="Franklin Gothic Book" w:hAnsi="Franklin Gothic Book"/>
        </w:rPr>
        <w:t>LORELEI JUNTUNEN AND LIZZIE GOODING</w:t>
      </w:r>
    </w:p>
    <w:p w14:paraId="4E92C564" w14:textId="77777777" w:rsidR="00BA51C2" w:rsidRDefault="00ED1FA4" w:rsidP="00BA51C2">
      <w:pPr>
        <w:pBdr>
          <w:bottom w:val="single" w:sz="12" w:space="4" w:color="97161F"/>
        </w:pBdr>
        <w:tabs>
          <w:tab w:val="right" w:pos="9360"/>
        </w:tabs>
        <w:spacing w:after="360"/>
        <w:ind w:left="994" w:hanging="994"/>
        <w:rPr>
          <w:rFonts w:ascii="Franklin Gothic Book" w:hAnsi="Franklin Gothic Book"/>
          <w:caps/>
          <w:szCs w:val="20"/>
        </w:rPr>
      </w:pPr>
      <w:r w:rsidRPr="00F8381C">
        <w:rPr>
          <w:rFonts w:ascii="Franklin Gothic Book" w:hAnsi="Franklin Gothic Book"/>
        </w:rPr>
        <w:t>S</w:t>
      </w:r>
      <w:r>
        <w:rPr>
          <w:rFonts w:ascii="Franklin Gothic Book" w:hAnsi="Franklin Gothic Book"/>
        </w:rPr>
        <w:t>UBJECT</w:t>
      </w:r>
      <w:r w:rsidRPr="00F8381C">
        <w:rPr>
          <w:rFonts w:ascii="Franklin Gothic Book" w:hAnsi="Franklin Gothic Book"/>
        </w:rPr>
        <w:t>:</w:t>
      </w:r>
      <w:r w:rsidR="00B8023A" w:rsidRPr="00F8381C">
        <w:rPr>
          <w:rFonts w:ascii="Franklin Gothic Book" w:hAnsi="Franklin Gothic Book"/>
          <w:caps/>
          <w:szCs w:val="20"/>
        </w:rPr>
        <w:tab/>
      </w:r>
      <w:r w:rsidR="00137ED2">
        <w:rPr>
          <w:rFonts w:ascii="Franklin Gothic Book" w:hAnsi="Franklin Gothic Book"/>
          <w:caps/>
          <w:szCs w:val="20"/>
        </w:rPr>
        <w:t>DRAFT HOUSING AFFORDABILITY TOOL TEXT</w:t>
      </w:r>
    </w:p>
    <w:p w14:paraId="487E6123" w14:textId="33615388" w:rsidR="00272A74" w:rsidRPr="00A80B12" w:rsidRDefault="00272A74" w:rsidP="00137ED2">
      <w:pPr>
        <w:rPr>
          <w:bCs/>
          <w:highlight w:val="yellow"/>
        </w:rPr>
      </w:pPr>
      <w:proofErr w:type="gramStart"/>
      <w:r w:rsidRPr="00A80B12">
        <w:rPr>
          <w:bCs/>
          <w:highlight w:val="yellow"/>
        </w:rPr>
        <w:t>200 word</w:t>
      </w:r>
      <w:proofErr w:type="gramEnd"/>
      <w:r w:rsidRPr="00A80B12">
        <w:rPr>
          <w:bCs/>
          <w:highlight w:val="yellow"/>
        </w:rPr>
        <w:t xml:space="preserve"> limit for each map</w:t>
      </w:r>
    </w:p>
    <w:p w14:paraId="14179F24" w14:textId="112DEA40" w:rsidR="00676902" w:rsidRPr="00A80B12" w:rsidRDefault="00676902" w:rsidP="00137ED2">
      <w:pPr>
        <w:rPr>
          <w:bCs/>
        </w:rPr>
      </w:pPr>
      <w:r w:rsidRPr="00A80B12">
        <w:rPr>
          <w:bCs/>
          <w:highlight w:val="yellow"/>
        </w:rPr>
        <w:t>they prefer the format trend, then the factors that explain the trend</w:t>
      </w:r>
    </w:p>
    <w:p w14:paraId="6FAB71CE" w14:textId="02EF6452" w:rsidR="00137ED2" w:rsidRPr="00137ED2" w:rsidRDefault="00272A74" w:rsidP="00137ED2">
      <w:commentRangeStart w:id="0"/>
      <w:r>
        <w:rPr>
          <w:b/>
          <w:bCs/>
        </w:rPr>
        <w:t>Home O</w:t>
      </w:r>
      <w:r w:rsidR="000309E7">
        <w:rPr>
          <w:b/>
          <w:bCs/>
        </w:rPr>
        <w:t>wnership</w:t>
      </w:r>
      <w:r w:rsidR="00137ED2" w:rsidRPr="00137ED2">
        <w:rPr>
          <w:b/>
          <w:bCs/>
        </w:rPr>
        <w:t xml:space="preserve"> Affordability</w:t>
      </w:r>
      <w:commentRangeEnd w:id="0"/>
      <w:r w:rsidR="00586AB5">
        <w:rPr>
          <w:rStyle w:val="CommentReference"/>
        </w:rPr>
        <w:commentReference w:id="0"/>
      </w:r>
    </w:p>
    <w:p w14:paraId="1F39DBEE" w14:textId="538B7F4A" w:rsidR="00137ED2" w:rsidRPr="00137ED2" w:rsidRDefault="000309E7" w:rsidP="00137ED2">
      <w:r w:rsidRPr="00137ED2">
        <w:t xml:space="preserve">Much of </w:t>
      </w:r>
      <w:del w:id="1" w:author="Lorelei Juntunen" w:date="2016-05-11T09:08:00Z">
        <w:r w:rsidRPr="00137ED2" w:rsidDel="00586AB5">
          <w:delText>Portland</w:delText>
        </w:r>
      </w:del>
      <w:ins w:id="2" w:author="Lorelei Juntunen" w:date="2016-05-11T09:08:00Z">
        <w:r w:rsidR="00586AB5">
          <w:t>the region</w:t>
        </w:r>
      </w:ins>
      <w:r w:rsidRPr="00137ED2">
        <w:t xml:space="preserve">, especially neighborhoods closer the </w:t>
      </w:r>
      <w:del w:id="3" w:author="Lorelei Juntunen" w:date="2016-05-11T09:08:00Z">
        <w:r w:rsidRPr="00137ED2" w:rsidDel="00586AB5">
          <w:delText xml:space="preserve">city </w:delText>
        </w:r>
      </w:del>
      <w:ins w:id="4" w:author="Lorelei Juntunen" w:date="2016-05-11T09:08:00Z">
        <w:r w:rsidR="00586AB5">
          <w:t>Portland’s city</w:t>
        </w:r>
        <w:r w:rsidR="00586AB5" w:rsidRPr="00137ED2">
          <w:t xml:space="preserve"> </w:t>
        </w:r>
      </w:ins>
      <w:r w:rsidRPr="00137ED2">
        <w:t xml:space="preserve">center, has become increasingly less affordable </w:t>
      </w:r>
      <w:del w:id="5" w:author="Lorelei Juntunen" w:date="2016-05-11T09:08:00Z">
        <w:r w:rsidRPr="00137ED2" w:rsidDel="00586AB5">
          <w:delText>as middle-income home buyers are pushed further from the central city</w:delText>
        </w:r>
      </w:del>
      <w:ins w:id="6" w:author="Lorelei Juntunen" w:date="2016-05-11T09:08:00Z">
        <w:r w:rsidR="00586AB5">
          <w:t>for middle-income home buyers</w:t>
        </w:r>
      </w:ins>
      <w:r w:rsidRPr="00137ED2">
        <w:t xml:space="preserve">. </w:t>
      </w:r>
      <w:r w:rsidR="00137ED2" w:rsidRPr="00137ED2">
        <w:t xml:space="preserve">Single-family home affordability is based on a number of factors in addition to the actual sales price for a home. These factors include the household’s income, the down payment required, current interest rates, utilities, and property tax. The map to the left shows the percent of </w:t>
      </w:r>
      <w:del w:id="7" w:author="Lorelei Juntunen" w:date="2016-05-11T09:16:00Z">
        <w:r w:rsidR="00137ED2" w:rsidRPr="00137ED2" w:rsidDel="00586AB5">
          <w:delText xml:space="preserve">a household’s </w:delText>
        </w:r>
      </w:del>
      <w:r w:rsidR="00137ED2" w:rsidRPr="00137ED2">
        <w:t>income going to housing for a household earning the region’s median family income of for that year. Areas shaded green are locations considered affordable for these households</w:t>
      </w:r>
      <w:ins w:id="8" w:author="Lorelei Juntunen" w:date="2016-05-11T09:16:00Z">
        <w:r w:rsidR="00586AB5">
          <w:t>,</w:t>
        </w:r>
      </w:ins>
      <w:r w:rsidR="00137ED2" w:rsidRPr="00137ED2">
        <w:t xml:space="preserve"> as they require 30% or less of a household’s income. Areas shaded red are considered unaffordable.</w:t>
      </w:r>
      <w:ins w:id="9" w:author="Lorelei Juntunen" w:date="2016-05-11T09:16:00Z">
        <w:r w:rsidR="00586AB5">
          <w:t xml:space="preserve"> Over time, affordability changes as incomes, interest rates, and home sales prices change.</w:t>
        </w:r>
      </w:ins>
      <w:r w:rsidR="00137ED2" w:rsidRPr="00137ED2">
        <w:t xml:space="preserve"> </w:t>
      </w:r>
    </w:p>
    <w:p w14:paraId="766DCE18" w14:textId="77777777" w:rsidR="00272A74" w:rsidRPr="00137ED2" w:rsidRDefault="00272A74" w:rsidP="00272A74">
      <w:r>
        <w:rPr>
          <w:b/>
          <w:bCs/>
        </w:rPr>
        <w:t xml:space="preserve">Displacement </w:t>
      </w:r>
      <w:r w:rsidRPr="00137ED2">
        <w:rPr>
          <w:b/>
          <w:bCs/>
        </w:rPr>
        <w:t>Vulnerability</w:t>
      </w:r>
    </w:p>
    <w:p w14:paraId="1E058A5A" w14:textId="72FA9C15" w:rsidR="00272A74" w:rsidRDefault="00272A74" w:rsidP="00272A74">
      <w:pPr>
        <w:rPr>
          <w:b/>
          <w:bCs/>
        </w:rPr>
      </w:pPr>
      <w:commentRangeStart w:id="10"/>
      <w:r>
        <w:t xml:space="preserve">Between 1990 and 2014, more census tracts have become vulnerable to displacement. If current trends continue, vulnerability will only increase by 2020. </w:t>
      </w:r>
      <w:r w:rsidRPr="00137ED2">
        <w:t xml:space="preserve">The map </w:t>
      </w:r>
      <w:del w:id="11" w:author="Lorelei Juntunen" w:date="2016-05-11T09:21:00Z">
        <w:r w:rsidRPr="00137ED2" w:rsidDel="000A2832">
          <w:delText xml:space="preserve">highlights </w:delText>
        </w:r>
      </w:del>
      <w:ins w:id="12" w:author="Lorelei Juntunen" w:date="2016-05-11T09:21:00Z">
        <w:r w:rsidR="000A2832">
          <w:t>identifies</w:t>
        </w:r>
        <w:r w:rsidR="000A2832" w:rsidRPr="00137ED2">
          <w:t xml:space="preserve"> </w:t>
        </w:r>
      </w:ins>
      <w:del w:id="13" w:author="Lorelei Juntunen" w:date="2016-05-11T09:21:00Z">
        <w:r w:rsidRPr="00137ED2" w:rsidDel="000A2832">
          <w:delText xml:space="preserve">areas </w:delText>
        </w:r>
      </w:del>
      <w:ins w:id="14" w:author="Lorelei Juntunen" w:date="2016-05-11T09:21:00Z">
        <w:r w:rsidR="000A2832">
          <w:t>census tracts</w:t>
        </w:r>
        <w:r w:rsidR="000A2832" w:rsidRPr="00137ED2">
          <w:t xml:space="preserve"> </w:t>
        </w:r>
      </w:ins>
      <w:del w:id="15" w:author="Lorelei Juntunen" w:date="2016-05-11T09:21:00Z">
        <w:r w:rsidRPr="00137ED2" w:rsidDel="000A2832">
          <w:delText xml:space="preserve">with </w:delText>
        </w:r>
      </w:del>
      <w:ins w:id="16" w:author="Lorelei Juntunen" w:date="2016-05-11T09:21:00Z">
        <w:r w:rsidR="000A2832">
          <w:t>that contain</w:t>
        </w:r>
        <w:r w:rsidR="000A2832" w:rsidRPr="00137ED2">
          <w:t xml:space="preserve"> </w:t>
        </w:r>
      </w:ins>
      <w:r w:rsidRPr="00137ED2">
        <w:t xml:space="preserve">higher-than-average </w:t>
      </w:r>
      <w:ins w:id="17" w:author="Lorelei Juntunen" w:date="2016-05-11T09:21:00Z">
        <w:r w:rsidR="000A2832">
          <w:t xml:space="preserve">percentages of </w:t>
        </w:r>
      </w:ins>
      <w:r w:rsidRPr="00137ED2">
        <w:t xml:space="preserve">populations that are </w:t>
      </w:r>
      <w:del w:id="18" w:author="Lorelei Juntunen" w:date="2016-05-11T09:22:00Z">
        <w:r w:rsidRPr="00137ED2" w:rsidDel="000A2832">
          <w:delText>the least likely to</w:delText>
        </w:r>
      </w:del>
      <w:ins w:id="19" w:author="Lorelei Juntunen" w:date="2016-05-11T09:22:00Z">
        <w:r w:rsidR="000A2832">
          <w:t>vulnerable to changes in</w:t>
        </w:r>
      </w:ins>
      <w:del w:id="20" w:author="Lorelei Juntunen" w:date="2016-05-11T09:22:00Z">
        <w:r w:rsidRPr="00137ED2" w:rsidDel="000A2832">
          <w:delText xml:space="preserve"> absorb the impact of increasing</w:delText>
        </w:r>
      </w:del>
      <w:r w:rsidRPr="00137ED2">
        <w:t xml:space="preserve"> housing costs and are at a greater risk for involuntary, market-driven displacement. Consistent with the City of Portland’s Gentrification and Displacement Study methodology, vulnerable populations are defined as: households renting versus owning, belonging to communities of color, not having a college degree, and being lower income. Census tracts with three or four of the risk factors are considered at risk for housing displacement.</w:t>
      </w:r>
      <w:commentRangeEnd w:id="10"/>
      <w:r w:rsidR="00586AB5">
        <w:rPr>
          <w:rStyle w:val="CommentReference"/>
        </w:rPr>
        <w:commentReference w:id="10"/>
      </w:r>
    </w:p>
    <w:p w14:paraId="55995564" w14:textId="77777777" w:rsidR="00272A74" w:rsidRDefault="00272A74" w:rsidP="00137ED2">
      <w:pPr>
        <w:rPr>
          <w:b/>
          <w:bCs/>
        </w:rPr>
      </w:pPr>
      <w:bookmarkStart w:id="21" w:name="_GoBack"/>
      <w:bookmarkEnd w:id="21"/>
    </w:p>
    <w:p w14:paraId="586FD3D9" w14:textId="520092AB" w:rsidR="00544308" w:rsidRDefault="00272A74" w:rsidP="00137ED2">
      <w:pPr>
        <w:rPr>
          <w:b/>
          <w:bCs/>
        </w:rPr>
      </w:pPr>
      <w:r>
        <w:rPr>
          <w:b/>
          <w:bCs/>
        </w:rPr>
        <w:t>Tenure</w:t>
      </w:r>
    </w:p>
    <w:p w14:paraId="551F04B2" w14:textId="4CF51F74" w:rsidR="00544308" w:rsidRPr="00544308" w:rsidRDefault="00544308" w:rsidP="00137ED2">
      <w:pPr>
        <w:rPr>
          <w:bCs/>
        </w:rPr>
      </w:pPr>
      <w:r w:rsidRPr="00544308">
        <w:rPr>
          <w:bCs/>
          <w:highlight w:val="yellow"/>
        </w:rPr>
        <w:t>***to be added***</w:t>
      </w:r>
    </w:p>
    <w:p w14:paraId="51C12887" w14:textId="318A344F" w:rsidR="00137ED2" w:rsidRPr="00137ED2" w:rsidRDefault="00137ED2" w:rsidP="00137ED2">
      <w:r>
        <w:tab/>
      </w:r>
    </w:p>
    <w:p w14:paraId="7A3CA160" w14:textId="77777777" w:rsidR="001604FD" w:rsidRDefault="001604FD" w:rsidP="001604FD"/>
    <w:p w14:paraId="0307D405" w14:textId="50AE4448" w:rsidR="00090A61" w:rsidRPr="00272A74" w:rsidRDefault="00090A61" w:rsidP="00272A74">
      <w:pPr>
        <w:spacing w:after="0"/>
        <w:rPr>
          <w:rFonts w:ascii="Times" w:eastAsia="Times New Roman" w:hAnsi="Times"/>
          <w:sz w:val="20"/>
          <w:szCs w:val="20"/>
        </w:rPr>
      </w:pPr>
    </w:p>
    <w:sectPr w:rsidR="00090A61" w:rsidRPr="00272A74" w:rsidSect="00BD6D9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52" w:right="1440" w:bottom="1440" w:left="1440" w:header="864"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relei Juntunen" w:date="2016-05-11T09:09:00Z" w:initials="LJ">
    <w:p w14:paraId="66A236CE" w14:textId="196647C3" w:rsidR="00586AB5" w:rsidRDefault="00586AB5">
      <w:pPr>
        <w:pStyle w:val="CommentText"/>
      </w:pPr>
      <w:r>
        <w:rPr>
          <w:rStyle w:val="CommentReference"/>
        </w:rPr>
        <w:annotationRef/>
      </w:r>
      <w:r>
        <w:t>Thinking like PHC for a second, what we are really showing is affordability for home BUYERS. This distinction matters b/c they are trying to help people get into a home ownership product, a product that is increasingly out of reach. Ideas on how to change this title to reflect that? “Affordability of homes for sale” is one idea but clunky.</w:t>
      </w:r>
    </w:p>
  </w:comment>
  <w:comment w:id="10" w:author="Lorelei Juntunen" w:date="2016-05-11T09:18:00Z" w:initials="LJ">
    <w:p w14:paraId="0981971A" w14:textId="59143B34" w:rsidR="00586AB5" w:rsidRDefault="00586AB5">
      <w:pPr>
        <w:pStyle w:val="CommentText"/>
      </w:pPr>
      <w:r>
        <w:rPr>
          <w:rStyle w:val="CommentReference"/>
        </w:rPr>
        <w:annotationRef/>
      </w:r>
      <w:r>
        <w:t xml:space="preserve">Still curious </w:t>
      </w:r>
      <w:r w:rsidR="000A2832">
        <w:t xml:space="preserve">and would like to report on this: it looks like there are more tracts that meet the thresholds for vulnerability in the region – it’s not just moving around the region, it’s actually increasing. Can you calculate the change and include that here as well? </w:t>
      </w:r>
    </w:p>
    <w:p w14:paraId="323E7F34" w14:textId="77777777" w:rsidR="000A2832" w:rsidRDefault="000A2832">
      <w:pPr>
        <w:pStyle w:val="CommentText"/>
      </w:pPr>
    </w:p>
    <w:p w14:paraId="63050FF0" w14:textId="77777777" w:rsidR="000A2832" w:rsidRDefault="000A2832">
      <w:pPr>
        <w:pStyle w:val="CommentText"/>
      </w:pPr>
      <w:r>
        <w:t>Add links to the City’s study.</w:t>
      </w:r>
    </w:p>
    <w:p w14:paraId="544154BC" w14:textId="77777777" w:rsidR="000A2832" w:rsidRDefault="000A2832">
      <w:pPr>
        <w:pStyle w:val="CommentText"/>
      </w:pPr>
    </w:p>
    <w:p w14:paraId="299F1CA4" w14:textId="6C708CD4" w:rsidR="000A2832" w:rsidRDefault="000A2832">
      <w:pPr>
        <w:pStyle w:val="CommentText"/>
      </w:pPr>
      <w:r>
        <w:t>When this is live and ready, I’d like to send to Uma and Lisa Bates. Can you let me know when that happens?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236CE" w15:done="0"/>
  <w15:commentEx w15:paraId="299F1C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EB3FA" w14:textId="77777777" w:rsidR="0019412D" w:rsidRDefault="0019412D" w:rsidP="00B8023A">
      <w:r>
        <w:separator/>
      </w:r>
    </w:p>
  </w:endnote>
  <w:endnote w:type="continuationSeparator" w:id="0">
    <w:p w14:paraId="7A6B5969" w14:textId="77777777" w:rsidR="0019412D" w:rsidRDefault="0019412D" w:rsidP="00B80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Franklin Gothic Medium">
    <w:panose1 w:val="020B0603020102020204"/>
    <w:charset w:val="00"/>
    <w:family w:val="auto"/>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56FFE1" w14:textId="77777777" w:rsidR="000309E7" w:rsidRDefault="000309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9D9E01" w14:textId="77777777" w:rsidR="000309E7" w:rsidRPr="00A54A72" w:rsidRDefault="000309E7" w:rsidP="00FC766F">
    <w:pPr>
      <w:pBdr>
        <w:top w:val="single" w:sz="4" w:space="1" w:color="A82926"/>
      </w:pBdr>
      <w:tabs>
        <w:tab w:val="center" w:pos="4680"/>
        <w:tab w:val="right" w:pos="9360"/>
      </w:tabs>
      <w:spacing w:after="0"/>
      <w:rPr>
        <w:rFonts w:ascii="Franklin Gothic Book" w:hAnsi="Franklin Gothic Book"/>
        <w:sz w:val="18"/>
        <w:szCs w:val="18"/>
      </w:rPr>
    </w:pPr>
    <w:r w:rsidRPr="00A54A72">
      <w:rPr>
        <w:rFonts w:ascii="Franklin Gothic Book" w:hAnsi="Franklin Gothic Book"/>
        <w:color w:val="800000"/>
        <w:sz w:val="18"/>
        <w:szCs w:val="18"/>
      </w:rPr>
      <w:t>ECON</w:t>
    </w:r>
    <w:r w:rsidRPr="00A54A72">
      <w:rPr>
        <w:rFonts w:ascii="Franklin Gothic Book" w:hAnsi="Franklin Gothic Book"/>
        <w:sz w:val="18"/>
        <w:szCs w:val="18"/>
      </w:rPr>
      <w:t>orthwest</w:t>
    </w:r>
    <w:r>
      <w:rPr>
        <w:rFonts w:ascii="Franklin Gothic Book" w:hAnsi="Franklin Gothic Book"/>
        <w:sz w:val="18"/>
        <w:szCs w:val="18"/>
      </w:rPr>
      <w:t xml:space="preserve"> </w:t>
    </w:r>
    <w:r>
      <w:rPr>
        <w:rFonts w:ascii="Franklin Gothic Book" w:hAnsi="Franklin Gothic Book"/>
        <w:sz w:val="18"/>
        <w:szCs w:val="18"/>
      </w:rPr>
      <w:tab/>
    </w:r>
    <w:r w:rsidRPr="00A54A72">
      <w:rPr>
        <w:rFonts w:ascii="Franklin Gothic Book" w:hAnsi="Franklin Gothic Book"/>
        <w:sz w:val="18"/>
        <w:szCs w:val="18"/>
      </w:rPr>
      <w:tab/>
    </w:r>
    <w:r w:rsidRPr="00A54A72">
      <w:rPr>
        <w:rFonts w:ascii="Franklin Gothic Book" w:hAnsi="Franklin Gothic Book"/>
        <w:sz w:val="18"/>
        <w:szCs w:val="18"/>
      </w:rPr>
      <w:pgNum/>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B5C172" w14:textId="77777777" w:rsidR="000309E7" w:rsidRPr="00AB175B" w:rsidRDefault="000309E7" w:rsidP="00AB175B">
    <w:pPr>
      <w:pStyle w:val="footerodd"/>
    </w:pPr>
    <w:r w:rsidRPr="00A54A72">
      <w:rPr>
        <w:color w:val="72002A"/>
      </w:rPr>
      <w:t>ECON</w:t>
    </w:r>
    <w:r w:rsidRPr="00A54A72">
      <w:t>orthwest</w:t>
    </w:r>
    <w:r w:rsidRPr="00A54A72">
      <w:rPr>
        <w:b/>
      </w:rPr>
      <w:t xml:space="preserve"> | </w:t>
    </w:r>
    <w:r w:rsidRPr="002C78A8">
      <w:t>Portland</w:t>
    </w:r>
    <w:r>
      <w:t xml:space="preserve"> | Seattle | Eugene | Boise | e</w:t>
    </w:r>
    <w:r w:rsidRPr="00A54A72">
      <w:t>conw.com</w:t>
    </w:r>
    <w:r w:rsidRPr="00A54A72">
      <w:tab/>
    </w:r>
    <w:r w:rsidRPr="00A54A72">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84759" w14:textId="77777777" w:rsidR="0019412D" w:rsidRDefault="0019412D" w:rsidP="00AD5C9E">
      <w:pPr>
        <w:spacing w:after="120"/>
      </w:pPr>
      <w:r>
        <w:separator/>
      </w:r>
    </w:p>
  </w:footnote>
  <w:footnote w:type="continuationSeparator" w:id="0">
    <w:p w14:paraId="1BDACB5B" w14:textId="77777777" w:rsidR="0019412D" w:rsidRDefault="0019412D" w:rsidP="00B80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E01849" w14:textId="77777777" w:rsidR="000309E7" w:rsidRDefault="0019412D">
    <w:pPr>
      <w:pStyle w:val="Header"/>
    </w:pPr>
    <w:r>
      <w:rPr>
        <w:noProof/>
      </w:rPr>
      <w:pict w14:anchorId="1BBF9A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4144;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11442" w14:textId="77777777" w:rsidR="000309E7" w:rsidRDefault="0019412D" w:rsidP="00BD6D93">
    <w:pPr>
      <w:pStyle w:val="Header"/>
      <w:pBdr>
        <w:bottom w:val="single" w:sz="4" w:space="1" w:color="A92927"/>
      </w:pBdr>
    </w:pPr>
    <w:r>
      <w:rPr>
        <w:noProof/>
      </w:rPr>
      <w:pict w14:anchorId="20A7E4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6192;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p>
  <w:p w14:paraId="32632376" w14:textId="77777777" w:rsidR="000309E7" w:rsidRDefault="000309E7" w:rsidP="00BD6D9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F20B14" w14:textId="77777777" w:rsidR="000309E7" w:rsidRDefault="0019412D" w:rsidP="00602E95">
    <w:pPr>
      <w:tabs>
        <w:tab w:val="center" w:pos="4410"/>
      </w:tabs>
    </w:pPr>
    <w:r>
      <w:rPr>
        <w:noProof/>
      </w:rPr>
      <w:pict w14:anchorId="63F69B6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2096;mso-wrap-edited:f;mso-position-horizontal:center;mso-position-horizontal-relative:margin;mso-position-vertical:center;mso-position-vertical-relative:margin" wrapcoords="21370 5498 18392 5498 17574 5694 16985 5498 14269 5596 14203 5890 14825 8149 14825 12370 11716 5301 11585 5498 11421 6087 10570 10996 8083 5792 7396 5301 7265 5498 5040 5498 4974 5694 5400 8640 5596 9327 5563 11389 3992 6774 3763 6283 2945 5301 32 5596 556 7560 523 14040 425 15905 261 16298 458 16887 2258 16985 2945 16789 3436 16200 3960 15414 5203 16887 6905 16887 6905 16298 6316 13745 6316 11487 7723 15610 8640 17672 8934 16985 10767 16789 10800 16494 10374 14825 10636 13352 10930 14040 12469 17083 14040 16789 15610 16985 16069 16789 16167 16592 15578 12665 15938 11487 16854 13156 17050 13156 17083 12665 18000 15316 19047 17476 19309 16985 20029 16985 20520 16789 20585 16592 19963 12469 19996 8149 20225 6578 20487 7167 21403 8443 21501 8149 21501 5989 21370 5498" fillcolor="silver" stroked="f">
          <v:textpath style="font-family:&quot;Palatino Linotype&quot;;font-size:1pt" string="DRAFT"/>
          <w10:wrap anchorx="margin" anchory="margin"/>
        </v:shape>
      </w:pict>
    </w:r>
    <w:r w:rsidR="000309E7">
      <w:rPr>
        <w:noProof/>
      </w:rPr>
      <w:drawing>
        <wp:anchor distT="0" distB="0" distL="114300" distR="114300" simplePos="0" relativeHeight="251658240" behindDoc="0" locked="0" layoutInCell="1" allowOverlap="1" wp14:anchorId="06B4BD80" wp14:editId="5ED68D5F">
          <wp:simplePos x="0" y="0"/>
          <wp:positionH relativeFrom="column">
            <wp:posOffset>1995805</wp:posOffset>
          </wp:positionH>
          <wp:positionV relativeFrom="paragraph">
            <wp:posOffset>2540</wp:posOffset>
          </wp:positionV>
          <wp:extent cx="1850390" cy="460375"/>
          <wp:effectExtent l="0" t="0" r="3810" b="0"/>
          <wp:wrapThrough wrapText="bothSides">
            <wp:wrapPolygon edited="0">
              <wp:start x="0" y="0"/>
              <wp:lineTo x="0" y="20259"/>
              <wp:lineTo x="21348" y="20259"/>
              <wp:lineTo x="21348" y="4767"/>
              <wp:lineTo x="20162" y="2383"/>
              <wp:lineTo x="139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min:ECO logo:ECO Logo 2012.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50390" cy="460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3BCF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388C96"/>
    <w:lvl w:ilvl="0">
      <w:start w:val="1"/>
      <w:numFmt w:val="decimal"/>
      <w:lvlText w:val="%1."/>
      <w:lvlJc w:val="left"/>
      <w:pPr>
        <w:tabs>
          <w:tab w:val="num" w:pos="1800"/>
        </w:tabs>
        <w:ind w:left="1800" w:hanging="360"/>
      </w:pPr>
    </w:lvl>
  </w:abstractNum>
  <w:abstractNum w:abstractNumId="2">
    <w:nsid w:val="FFFFFF7D"/>
    <w:multiLevelType w:val="singleLevel"/>
    <w:tmpl w:val="EF7E4AAA"/>
    <w:lvl w:ilvl="0">
      <w:start w:val="1"/>
      <w:numFmt w:val="decimal"/>
      <w:lvlText w:val="%1."/>
      <w:lvlJc w:val="left"/>
      <w:pPr>
        <w:tabs>
          <w:tab w:val="num" w:pos="1440"/>
        </w:tabs>
        <w:ind w:left="1440" w:hanging="360"/>
      </w:pPr>
    </w:lvl>
  </w:abstractNum>
  <w:abstractNum w:abstractNumId="3">
    <w:nsid w:val="FFFFFF7E"/>
    <w:multiLevelType w:val="singleLevel"/>
    <w:tmpl w:val="207C89C4"/>
    <w:lvl w:ilvl="0">
      <w:start w:val="1"/>
      <w:numFmt w:val="decimal"/>
      <w:lvlText w:val="%1."/>
      <w:lvlJc w:val="left"/>
      <w:pPr>
        <w:tabs>
          <w:tab w:val="num" w:pos="1080"/>
        </w:tabs>
        <w:ind w:left="1080" w:hanging="360"/>
      </w:pPr>
    </w:lvl>
  </w:abstractNum>
  <w:abstractNum w:abstractNumId="4">
    <w:nsid w:val="FFFFFF7F"/>
    <w:multiLevelType w:val="singleLevel"/>
    <w:tmpl w:val="EEFE3866"/>
    <w:lvl w:ilvl="0">
      <w:start w:val="1"/>
      <w:numFmt w:val="lowerLetter"/>
      <w:pStyle w:val="ListNumber2"/>
      <w:lvlText w:val="%1."/>
      <w:lvlJc w:val="left"/>
      <w:pPr>
        <w:ind w:left="720" w:hanging="360"/>
      </w:pPr>
    </w:lvl>
  </w:abstractNum>
  <w:abstractNum w:abstractNumId="5">
    <w:nsid w:val="FFFFFF80"/>
    <w:multiLevelType w:val="singleLevel"/>
    <w:tmpl w:val="48D21A4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87EFE24"/>
    <w:lvl w:ilvl="0">
      <w:start w:val="1"/>
      <w:numFmt w:val="bullet"/>
      <w:lvlText w:val=""/>
      <w:lvlJc w:val="left"/>
      <w:pPr>
        <w:tabs>
          <w:tab w:val="num" w:pos="1440"/>
        </w:tabs>
        <w:ind w:left="1440" w:hanging="360"/>
      </w:pPr>
      <w:rPr>
        <w:rFonts w:ascii="Symbol" w:hAnsi="Symbol" w:hint="default"/>
      </w:rPr>
    </w:lvl>
  </w:abstractNum>
  <w:abstractNum w:abstractNumId="7">
    <w:nsid w:val="FFFFFF88"/>
    <w:multiLevelType w:val="singleLevel"/>
    <w:tmpl w:val="A77A770A"/>
    <w:lvl w:ilvl="0">
      <w:start w:val="1"/>
      <w:numFmt w:val="decimal"/>
      <w:pStyle w:val="ListNumber"/>
      <w:lvlText w:val="%1."/>
      <w:lvlJc w:val="left"/>
      <w:pPr>
        <w:tabs>
          <w:tab w:val="num" w:pos="360"/>
        </w:tabs>
        <w:ind w:left="360" w:hanging="360"/>
      </w:pPr>
    </w:lvl>
  </w:abstractNum>
  <w:abstractNum w:abstractNumId="8">
    <w:nsid w:val="06FE709C"/>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F5C36C9"/>
    <w:multiLevelType w:val="multilevel"/>
    <w:tmpl w:val="AFE43E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DD74C80"/>
    <w:multiLevelType w:val="multilevel"/>
    <w:tmpl w:val="94F403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FF34BBA"/>
    <w:multiLevelType w:val="multilevel"/>
    <w:tmpl w:val="A5E4C55E"/>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5BF1DA8"/>
    <w:multiLevelType w:val="multilevel"/>
    <w:tmpl w:val="25D829D8"/>
    <w:lvl w:ilvl="0">
      <w:start w:val="1"/>
      <w:numFmt w:val="bullet"/>
      <w:pStyle w:val="ListBullet2"/>
      <w:lvlText w:val=""/>
      <w:lvlJc w:val="left"/>
      <w:pPr>
        <w:ind w:left="1080" w:hanging="360"/>
      </w:pPr>
      <w:rPr>
        <w:rFonts w:ascii="Wingdings" w:hAnsi="Wingdings" w:hint="default"/>
        <w:caps w:val="0"/>
        <w:strike w:val="0"/>
        <w:dstrike w:val="0"/>
        <w:vanish w:val="0"/>
        <w:color w:val="808080" w:themeColor="background1" w:themeShade="80"/>
        <w:sz w:val="20"/>
        <w:szCs w:val="20"/>
        <w:vertAlign w:val="baseline"/>
      </w:rPr>
    </w:lvl>
    <w:lvl w:ilvl="1">
      <w:start w:val="1"/>
      <w:numFmt w:val="bullet"/>
      <w:pStyle w:val="ListBullet2"/>
      <w:lvlText w:val=""/>
      <w:lvlJc w:val="left"/>
      <w:pPr>
        <w:ind w:left="1008" w:hanging="288"/>
      </w:pPr>
      <w:rPr>
        <w:rFonts w:ascii="Symbol" w:hAnsi="Symbol" w:hint="default"/>
        <w:sz w:val="18"/>
        <w:szCs w:val="16"/>
      </w:rPr>
    </w:lvl>
    <w:lvl w:ilvl="2">
      <w:start w:val="1"/>
      <w:numFmt w:val="bullet"/>
      <w:lvlText w:val=""/>
      <w:lvlJc w:val="left"/>
      <w:pPr>
        <w:ind w:left="1440" w:hanging="288"/>
      </w:pPr>
      <w:rPr>
        <w:rFonts w:ascii="Wingdings" w:hAnsi="Wingdings" w:hint="default"/>
        <w:sz w:val="16"/>
      </w:rPr>
    </w:lvl>
    <w:lvl w:ilvl="3">
      <w:start w:val="1"/>
      <w:numFmt w:val="bullet"/>
      <w:lvlText w:val="-"/>
      <w:lvlJc w:val="left"/>
      <w:pPr>
        <w:tabs>
          <w:tab w:val="num" w:pos="1584"/>
        </w:tabs>
        <w:ind w:left="1872" w:hanging="288"/>
      </w:pPr>
      <w:rPr>
        <w:rFonts w:ascii="Helvetica" w:hAnsi="Helvetica" w:hint="default"/>
        <w:sz w:val="16"/>
        <w:szCs w:val="16"/>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3">
    <w:nsid w:val="37B96C18"/>
    <w:multiLevelType w:val="hybridMultilevel"/>
    <w:tmpl w:val="4004345C"/>
    <w:lvl w:ilvl="0" w:tplc="B3AA1414">
      <w:start w:val="1"/>
      <w:numFmt w:val="bullet"/>
      <w:pStyle w:val="ListParagraph"/>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C37AAF"/>
    <w:multiLevelType w:val="hybridMultilevel"/>
    <w:tmpl w:val="A5AE75C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5">
    <w:nsid w:val="3BA72F03"/>
    <w:multiLevelType w:val="multilevel"/>
    <w:tmpl w:val="D0E43B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DEA0408"/>
    <w:multiLevelType w:val="hybridMultilevel"/>
    <w:tmpl w:val="A5E4C55E"/>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E33CC"/>
    <w:multiLevelType w:val="multilevel"/>
    <w:tmpl w:val="AB30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6D769A0"/>
    <w:multiLevelType w:val="hybridMultilevel"/>
    <w:tmpl w:val="D0E43B50"/>
    <w:lvl w:ilvl="0" w:tplc="04742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454A6"/>
    <w:multiLevelType w:val="multilevel"/>
    <w:tmpl w:val="D9760AEA"/>
    <w:lvl w:ilvl="0">
      <w:start w:val="1"/>
      <w:numFmt w:val="bullet"/>
      <w:lvlText w:val=""/>
      <w:lvlJc w:val="left"/>
      <w:pPr>
        <w:ind w:left="360" w:hanging="360"/>
      </w:pPr>
      <w:rPr>
        <w:rFonts w:ascii="Wingdings" w:hAnsi="Wingdings" w:hint="default"/>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F2560B8"/>
    <w:multiLevelType w:val="hybridMultilevel"/>
    <w:tmpl w:val="00341B10"/>
    <w:lvl w:ilvl="0" w:tplc="8186979E">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677499"/>
    <w:multiLevelType w:val="hybridMultilevel"/>
    <w:tmpl w:val="D9760AEA"/>
    <w:lvl w:ilvl="0" w:tplc="915CEA2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95ECD"/>
    <w:multiLevelType w:val="multilevel"/>
    <w:tmpl w:val="4566BF94"/>
    <w:lvl w:ilvl="0">
      <w:start w:val="1"/>
      <w:numFmt w:val="bullet"/>
      <w:pStyle w:val="ListBullet3"/>
      <w:lvlText w:val=""/>
      <w:lvlJc w:val="left"/>
      <w:pPr>
        <w:ind w:left="1440" w:hanging="360"/>
      </w:pPr>
      <w:rPr>
        <w:rFonts w:ascii="Wingdings" w:hAnsi="Wingdings" w:hint="default"/>
        <w:caps w:val="0"/>
        <w:strike w:val="0"/>
        <w:dstrike w:val="0"/>
        <w:vanish w:val="0"/>
        <w:color w:val="808080" w:themeColor="background1" w:themeShade="80"/>
        <w:sz w:val="18"/>
        <w:szCs w:val="18"/>
        <w:vertAlign w:val="baseline"/>
      </w:rPr>
    </w:lvl>
    <w:lvl w:ilvl="1">
      <w:start w:val="1"/>
      <w:numFmt w:val="bullet"/>
      <w:lvlText w:val=""/>
      <w:lvlJc w:val="left"/>
      <w:pPr>
        <w:ind w:left="1152" w:hanging="288"/>
      </w:pPr>
      <w:rPr>
        <w:rFonts w:ascii="Wingdings" w:hAnsi="Wingdings" w:hint="default"/>
        <w:caps w:val="0"/>
        <w:strike w:val="0"/>
        <w:dstrike w:val="0"/>
        <w:vanish w:val="0"/>
        <w:sz w:val="18"/>
        <w:szCs w:val="18"/>
        <w:vertAlign w:val="baseline"/>
      </w:rPr>
    </w:lvl>
    <w:lvl w:ilvl="2">
      <w:start w:val="1"/>
      <w:numFmt w:val="bullet"/>
      <w:pStyle w:val="ListBullet3"/>
      <w:lvlText w:val=""/>
      <w:lvlJc w:val="left"/>
      <w:pPr>
        <w:ind w:left="1584" w:hanging="288"/>
      </w:pPr>
      <w:rPr>
        <w:rFonts w:ascii="Wingdings" w:hAnsi="Wingdings" w:hint="default"/>
        <w:caps w:val="0"/>
        <w:strike w:val="0"/>
        <w:dstrike w:val="0"/>
        <w:vanish w:val="0"/>
        <w:sz w:val="14"/>
        <w:szCs w:val="14"/>
        <w:vertAlign w:val="baseline"/>
      </w:rPr>
    </w:lvl>
    <w:lvl w:ilvl="3">
      <w:start w:val="1"/>
      <w:numFmt w:val="bullet"/>
      <w:lvlText w:val="-"/>
      <w:lvlJc w:val="left"/>
      <w:pPr>
        <w:tabs>
          <w:tab w:val="num" w:pos="1728"/>
        </w:tabs>
        <w:ind w:left="2016" w:hanging="288"/>
      </w:pPr>
      <w:rPr>
        <w:rFonts w:ascii="Palatino Linotype" w:hAnsi="Palatino Linotype" w:hint="default"/>
        <w:caps w:val="0"/>
        <w:strike w:val="0"/>
        <w:dstrike w:val="0"/>
        <w:vanish w:val="0"/>
        <w:sz w:val="16"/>
        <w:szCs w:val="16"/>
        <w:vertAlign w:val="baseline"/>
      </w:rPr>
    </w:lvl>
    <w:lvl w:ilvl="4">
      <w:start w:val="1"/>
      <w:numFmt w:val="bullet"/>
      <w:lvlText w:val="o"/>
      <w:lvlJc w:val="left"/>
      <w:pPr>
        <w:ind w:left="4824" w:hanging="360"/>
      </w:pPr>
      <w:rPr>
        <w:rFonts w:ascii="Courier New" w:hAnsi="Courier New" w:hint="default"/>
      </w:rPr>
    </w:lvl>
    <w:lvl w:ilvl="5">
      <w:start w:val="1"/>
      <w:numFmt w:val="bullet"/>
      <w:lvlText w:val=""/>
      <w:lvlJc w:val="left"/>
      <w:pPr>
        <w:ind w:left="5544" w:hanging="360"/>
      </w:pPr>
      <w:rPr>
        <w:rFonts w:ascii="Wingdings" w:hAnsi="Wingdings" w:hint="default"/>
      </w:rPr>
    </w:lvl>
    <w:lvl w:ilvl="6">
      <w:start w:val="1"/>
      <w:numFmt w:val="bullet"/>
      <w:lvlText w:val=""/>
      <w:lvlJc w:val="left"/>
      <w:pPr>
        <w:ind w:left="6264" w:hanging="360"/>
      </w:pPr>
      <w:rPr>
        <w:rFonts w:ascii="Symbol" w:hAnsi="Symbol" w:hint="default"/>
      </w:rPr>
    </w:lvl>
    <w:lvl w:ilvl="7">
      <w:start w:val="1"/>
      <w:numFmt w:val="bullet"/>
      <w:lvlText w:val="o"/>
      <w:lvlJc w:val="left"/>
      <w:pPr>
        <w:ind w:left="6984" w:hanging="360"/>
      </w:pPr>
      <w:rPr>
        <w:rFonts w:ascii="Courier New" w:hAnsi="Courier New" w:hint="default"/>
      </w:rPr>
    </w:lvl>
    <w:lvl w:ilvl="8">
      <w:start w:val="1"/>
      <w:numFmt w:val="bullet"/>
      <w:lvlText w:val=""/>
      <w:lvlJc w:val="left"/>
      <w:pPr>
        <w:ind w:left="7704" w:hanging="360"/>
      </w:pPr>
      <w:rPr>
        <w:rFonts w:ascii="Wingdings" w:hAnsi="Wingdings" w:hint="default"/>
      </w:rPr>
    </w:lvl>
  </w:abstractNum>
  <w:num w:numId="1">
    <w:abstractNumId w:val="22"/>
  </w:num>
  <w:num w:numId="2">
    <w:abstractNumId w:val="9"/>
  </w:num>
  <w:num w:numId="3">
    <w:abstractNumId w:val="12"/>
  </w:num>
  <w:num w:numId="4">
    <w:abstractNumId w:val="20"/>
  </w:num>
  <w:num w:numId="5">
    <w:abstractNumId w:val="18"/>
  </w:num>
  <w:num w:numId="6">
    <w:abstractNumId w:val="15"/>
  </w:num>
  <w:num w:numId="7">
    <w:abstractNumId w:val="16"/>
  </w:num>
  <w:num w:numId="8">
    <w:abstractNumId w:val="11"/>
  </w:num>
  <w:num w:numId="9">
    <w:abstractNumId w:val="21"/>
  </w:num>
  <w:num w:numId="10">
    <w:abstractNumId w:val="19"/>
  </w:num>
  <w:num w:numId="11">
    <w:abstractNumId w:val="13"/>
  </w:num>
  <w:num w:numId="12">
    <w:abstractNumId w:val="13"/>
  </w:num>
  <w:num w:numId="13">
    <w:abstractNumId w:val="17"/>
  </w:num>
  <w:num w:numId="14">
    <w:abstractNumId w:val="10"/>
  </w:num>
  <w:num w:numId="15">
    <w:abstractNumId w:val="7"/>
  </w:num>
  <w:num w:numId="16">
    <w:abstractNumId w:val="4"/>
  </w:num>
  <w:num w:numId="17">
    <w:abstractNumId w:val="3"/>
  </w:num>
  <w:num w:numId="18">
    <w:abstractNumId w:val="2"/>
  </w:num>
  <w:num w:numId="19">
    <w:abstractNumId w:val="20"/>
  </w:num>
  <w:num w:numId="20">
    <w:abstractNumId w:val="7"/>
  </w:num>
  <w:num w:numId="21">
    <w:abstractNumId w:val="7"/>
  </w:num>
  <w:num w:numId="22">
    <w:abstractNumId w:val="20"/>
  </w:num>
  <w:num w:numId="23">
    <w:abstractNumId w:val="7"/>
  </w:num>
  <w:num w:numId="24">
    <w:abstractNumId w:val="9"/>
  </w:num>
  <w:num w:numId="25">
    <w:abstractNumId w:val="9"/>
  </w:num>
  <w:num w:numId="26">
    <w:abstractNumId w:val="9"/>
  </w:num>
  <w:num w:numId="27">
    <w:abstractNumId w:val="8"/>
  </w:num>
  <w:num w:numId="28">
    <w:abstractNumId w:val="6"/>
  </w:num>
  <w:num w:numId="29">
    <w:abstractNumId w:val="5"/>
  </w:num>
  <w:num w:numId="30">
    <w:abstractNumId w:val="1"/>
  </w:num>
  <w:num w:numId="31">
    <w:abstractNumId w:val="0"/>
  </w:num>
  <w:num w:numId="32">
    <w:abstractNumId w:val="14"/>
  </w:num>
  <w:numIdMacAtCleanup w:val="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elei Juntunen">
    <w15:presenceInfo w15:providerId="None" w15:userId="Lorelei Juntu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attachedTemplate r:id="rId1"/>
  <w:trackRevisions/>
  <w:defaultTabStop w:val="360"/>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D2"/>
    <w:rsid w:val="00004F46"/>
    <w:rsid w:val="000050BF"/>
    <w:rsid w:val="0001087D"/>
    <w:rsid w:val="00014FC1"/>
    <w:rsid w:val="000309E7"/>
    <w:rsid w:val="00032969"/>
    <w:rsid w:val="000337AC"/>
    <w:rsid w:val="00060F7D"/>
    <w:rsid w:val="000634A8"/>
    <w:rsid w:val="00072D70"/>
    <w:rsid w:val="00090A61"/>
    <w:rsid w:val="000A0544"/>
    <w:rsid w:val="000A2832"/>
    <w:rsid w:val="000A58D7"/>
    <w:rsid w:val="000B208A"/>
    <w:rsid w:val="000C1EB9"/>
    <w:rsid w:val="000D3DF7"/>
    <w:rsid w:val="000D4AD4"/>
    <w:rsid w:val="000E0DF1"/>
    <w:rsid w:val="000E2762"/>
    <w:rsid w:val="000F2A6C"/>
    <w:rsid w:val="00103418"/>
    <w:rsid w:val="00116E69"/>
    <w:rsid w:val="001233E3"/>
    <w:rsid w:val="0012366C"/>
    <w:rsid w:val="001307CB"/>
    <w:rsid w:val="001308F8"/>
    <w:rsid w:val="00137ED2"/>
    <w:rsid w:val="00143FB6"/>
    <w:rsid w:val="00146A30"/>
    <w:rsid w:val="00147D27"/>
    <w:rsid w:val="001519F6"/>
    <w:rsid w:val="001604FD"/>
    <w:rsid w:val="001707E9"/>
    <w:rsid w:val="001778AF"/>
    <w:rsid w:val="00181570"/>
    <w:rsid w:val="0018581D"/>
    <w:rsid w:val="00191848"/>
    <w:rsid w:val="0019412D"/>
    <w:rsid w:val="00196C03"/>
    <w:rsid w:val="001A5B00"/>
    <w:rsid w:val="001B0854"/>
    <w:rsid w:val="001B6019"/>
    <w:rsid w:val="001C1372"/>
    <w:rsid w:val="001C1FDF"/>
    <w:rsid w:val="001C5F34"/>
    <w:rsid w:val="001C713B"/>
    <w:rsid w:val="001C7225"/>
    <w:rsid w:val="001D5AB1"/>
    <w:rsid w:val="001D6A7A"/>
    <w:rsid w:val="001E04D6"/>
    <w:rsid w:val="001E2590"/>
    <w:rsid w:val="001F2992"/>
    <w:rsid w:val="001F7A65"/>
    <w:rsid w:val="00215DC7"/>
    <w:rsid w:val="00221231"/>
    <w:rsid w:val="0022325E"/>
    <w:rsid w:val="00225B7C"/>
    <w:rsid w:val="00231AFF"/>
    <w:rsid w:val="00234ADC"/>
    <w:rsid w:val="00243D3A"/>
    <w:rsid w:val="00261B20"/>
    <w:rsid w:val="00265B04"/>
    <w:rsid w:val="00270CD1"/>
    <w:rsid w:val="00272A74"/>
    <w:rsid w:val="00282A98"/>
    <w:rsid w:val="002873C6"/>
    <w:rsid w:val="00294155"/>
    <w:rsid w:val="002A56D0"/>
    <w:rsid w:val="002B4BFA"/>
    <w:rsid w:val="002B57A7"/>
    <w:rsid w:val="002C1536"/>
    <w:rsid w:val="002C78A8"/>
    <w:rsid w:val="002E6087"/>
    <w:rsid w:val="002F7623"/>
    <w:rsid w:val="00301350"/>
    <w:rsid w:val="00301923"/>
    <w:rsid w:val="003279E9"/>
    <w:rsid w:val="00330FB1"/>
    <w:rsid w:val="00354375"/>
    <w:rsid w:val="003606ED"/>
    <w:rsid w:val="00363E84"/>
    <w:rsid w:val="00382120"/>
    <w:rsid w:val="003867CB"/>
    <w:rsid w:val="0038702E"/>
    <w:rsid w:val="003B58A8"/>
    <w:rsid w:val="003C3179"/>
    <w:rsid w:val="003E5C33"/>
    <w:rsid w:val="003E694B"/>
    <w:rsid w:val="003F49BE"/>
    <w:rsid w:val="0041168D"/>
    <w:rsid w:val="004275F3"/>
    <w:rsid w:val="00432967"/>
    <w:rsid w:val="00432F56"/>
    <w:rsid w:val="004348C6"/>
    <w:rsid w:val="004351F8"/>
    <w:rsid w:val="004451E6"/>
    <w:rsid w:val="0044596F"/>
    <w:rsid w:val="00452B4D"/>
    <w:rsid w:val="0045419A"/>
    <w:rsid w:val="0046057B"/>
    <w:rsid w:val="00467F35"/>
    <w:rsid w:val="0047622B"/>
    <w:rsid w:val="00481470"/>
    <w:rsid w:val="00495063"/>
    <w:rsid w:val="004A68F6"/>
    <w:rsid w:val="004B563A"/>
    <w:rsid w:val="004B791C"/>
    <w:rsid w:val="004C4FF7"/>
    <w:rsid w:val="004D3A71"/>
    <w:rsid w:val="004D494C"/>
    <w:rsid w:val="005100F6"/>
    <w:rsid w:val="005125DC"/>
    <w:rsid w:val="0052450B"/>
    <w:rsid w:val="0053274F"/>
    <w:rsid w:val="00533D36"/>
    <w:rsid w:val="005353EC"/>
    <w:rsid w:val="00544308"/>
    <w:rsid w:val="00544F9B"/>
    <w:rsid w:val="00547399"/>
    <w:rsid w:val="00560E1D"/>
    <w:rsid w:val="00564284"/>
    <w:rsid w:val="0056542C"/>
    <w:rsid w:val="00570496"/>
    <w:rsid w:val="00574D40"/>
    <w:rsid w:val="005842E1"/>
    <w:rsid w:val="00586AB5"/>
    <w:rsid w:val="00594DCB"/>
    <w:rsid w:val="005B4916"/>
    <w:rsid w:val="00602E95"/>
    <w:rsid w:val="00623A09"/>
    <w:rsid w:val="006429F3"/>
    <w:rsid w:val="00642B93"/>
    <w:rsid w:val="00655351"/>
    <w:rsid w:val="00664BC5"/>
    <w:rsid w:val="00676902"/>
    <w:rsid w:val="00683F7B"/>
    <w:rsid w:val="00697E75"/>
    <w:rsid w:val="006A0BF7"/>
    <w:rsid w:val="006A2665"/>
    <w:rsid w:val="006A4A67"/>
    <w:rsid w:val="006A5685"/>
    <w:rsid w:val="006A7307"/>
    <w:rsid w:val="006B3298"/>
    <w:rsid w:val="006B5630"/>
    <w:rsid w:val="006C680C"/>
    <w:rsid w:val="006D7547"/>
    <w:rsid w:val="006E1902"/>
    <w:rsid w:val="006E1F2C"/>
    <w:rsid w:val="006F2F7A"/>
    <w:rsid w:val="007065D0"/>
    <w:rsid w:val="0071224E"/>
    <w:rsid w:val="007621E7"/>
    <w:rsid w:val="00793DD1"/>
    <w:rsid w:val="007A582D"/>
    <w:rsid w:val="007C6133"/>
    <w:rsid w:val="007C6980"/>
    <w:rsid w:val="007D14A3"/>
    <w:rsid w:val="007F02E2"/>
    <w:rsid w:val="007F39CB"/>
    <w:rsid w:val="007F6E54"/>
    <w:rsid w:val="00823D92"/>
    <w:rsid w:val="00831E66"/>
    <w:rsid w:val="00833E58"/>
    <w:rsid w:val="00853FC5"/>
    <w:rsid w:val="00854335"/>
    <w:rsid w:val="00875B8D"/>
    <w:rsid w:val="00881045"/>
    <w:rsid w:val="00887FC0"/>
    <w:rsid w:val="008901D5"/>
    <w:rsid w:val="00894C02"/>
    <w:rsid w:val="00895B60"/>
    <w:rsid w:val="00895CB0"/>
    <w:rsid w:val="008A60EC"/>
    <w:rsid w:val="008D6FFF"/>
    <w:rsid w:val="00906405"/>
    <w:rsid w:val="00914A21"/>
    <w:rsid w:val="00936D34"/>
    <w:rsid w:val="00943588"/>
    <w:rsid w:val="00957F08"/>
    <w:rsid w:val="00961F57"/>
    <w:rsid w:val="00964F34"/>
    <w:rsid w:val="00985669"/>
    <w:rsid w:val="0099092F"/>
    <w:rsid w:val="00994663"/>
    <w:rsid w:val="009C7C69"/>
    <w:rsid w:val="009E28AD"/>
    <w:rsid w:val="009F7675"/>
    <w:rsid w:val="00A01FF0"/>
    <w:rsid w:val="00A25361"/>
    <w:rsid w:val="00A30A4E"/>
    <w:rsid w:val="00A33DC0"/>
    <w:rsid w:val="00A4783F"/>
    <w:rsid w:val="00A54A72"/>
    <w:rsid w:val="00A61A05"/>
    <w:rsid w:val="00A63449"/>
    <w:rsid w:val="00A63AED"/>
    <w:rsid w:val="00A80B12"/>
    <w:rsid w:val="00AA1B02"/>
    <w:rsid w:val="00AB0641"/>
    <w:rsid w:val="00AB175B"/>
    <w:rsid w:val="00AB4A01"/>
    <w:rsid w:val="00AD5C9E"/>
    <w:rsid w:val="00AF0F25"/>
    <w:rsid w:val="00B012CF"/>
    <w:rsid w:val="00B047E9"/>
    <w:rsid w:val="00B11880"/>
    <w:rsid w:val="00B62B27"/>
    <w:rsid w:val="00B8023A"/>
    <w:rsid w:val="00B94323"/>
    <w:rsid w:val="00BA11C6"/>
    <w:rsid w:val="00BA1D87"/>
    <w:rsid w:val="00BA466D"/>
    <w:rsid w:val="00BA51C2"/>
    <w:rsid w:val="00BB5592"/>
    <w:rsid w:val="00BB6236"/>
    <w:rsid w:val="00BC4F7E"/>
    <w:rsid w:val="00BC6CEF"/>
    <w:rsid w:val="00BD231F"/>
    <w:rsid w:val="00BD6D93"/>
    <w:rsid w:val="00BF0ADD"/>
    <w:rsid w:val="00C01972"/>
    <w:rsid w:val="00C2448A"/>
    <w:rsid w:val="00C24D0C"/>
    <w:rsid w:val="00C2594E"/>
    <w:rsid w:val="00C2625F"/>
    <w:rsid w:val="00C36C77"/>
    <w:rsid w:val="00C42624"/>
    <w:rsid w:val="00C53E14"/>
    <w:rsid w:val="00C5685C"/>
    <w:rsid w:val="00C63EC7"/>
    <w:rsid w:val="00C818A8"/>
    <w:rsid w:val="00C90849"/>
    <w:rsid w:val="00CE4B3D"/>
    <w:rsid w:val="00CF0097"/>
    <w:rsid w:val="00D241D1"/>
    <w:rsid w:val="00D26180"/>
    <w:rsid w:val="00D56B54"/>
    <w:rsid w:val="00D64E19"/>
    <w:rsid w:val="00D85855"/>
    <w:rsid w:val="00D87A96"/>
    <w:rsid w:val="00D94907"/>
    <w:rsid w:val="00D959CA"/>
    <w:rsid w:val="00DA0331"/>
    <w:rsid w:val="00DA2A4D"/>
    <w:rsid w:val="00DB271A"/>
    <w:rsid w:val="00DE531B"/>
    <w:rsid w:val="00DF17FB"/>
    <w:rsid w:val="00DF6943"/>
    <w:rsid w:val="00DF6E36"/>
    <w:rsid w:val="00E00520"/>
    <w:rsid w:val="00E1047A"/>
    <w:rsid w:val="00E136C1"/>
    <w:rsid w:val="00E14BA8"/>
    <w:rsid w:val="00E20D10"/>
    <w:rsid w:val="00E54664"/>
    <w:rsid w:val="00E553E8"/>
    <w:rsid w:val="00E6086D"/>
    <w:rsid w:val="00E65C34"/>
    <w:rsid w:val="00E74198"/>
    <w:rsid w:val="00E76CFE"/>
    <w:rsid w:val="00E84D52"/>
    <w:rsid w:val="00E930C3"/>
    <w:rsid w:val="00EA0685"/>
    <w:rsid w:val="00EA21FE"/>
    <w:rsid w:val="00EA3697"/>
    <w:rsid w:val="00EB6E9A"/>
    <w:rsid w:val="00ED1E1A"/>
    <w:rsid w:val="00ED1FA4"/>
    <w:rsid w:val="00ED233B"/>
    <w:rsid w:val="00ED4E50"/>
    <w:rsid w:val="00EF1612"/>
    <w:rsid w:val="00F10683"/>
    <w:rsid w:val="00F25C91"/>
    <w:rsid w:val="00F37ECB"/>
    <w:rsid w:val="00F43853"/>
    <w:rsid w:val="00F5210B"/>
    <w:rsid w:val="00F56FD5"/>
    <w:rsid w:val="00F625F7"/>
    <w:rsid w:val="00F8381C"/>
    <w:rsid w:val="00F96D14"/>
    <w:rsid w:val="00F97058"/>
    <w:rsid w:val="00FA152F"/>
    <w:rsid w:val="00FB19DC"/>
    <w:rsid w:val="00FC0C69"/>
    <w:rsid w:val="00FC766F"/>
    <w:rsid w:val="00FE3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C3579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D40"/>
    <w:pPr>
      <w:spacing w:after="240"/>
    </w:pPr>
    <w:rPr>
      <w:rFonts w:ascii="Palatino Linotype" w:eastAsia="Cambria" w:hAnsi="Palatino Linotype"/>
      <w:sz w:val="22"/>
      <w:szCs w:val="22"/>
    </w:rPr>
  </w:style>
  <w:style w:type="paragraph" w:styleId="Heading1">
    <w:name w:val="heading 1"/>
    <w:basedOn w:val="NormalSanSerifFont"/>
    <w:next w:val="Normal"/>
    <w:qFormat/>
    <w:rsid w:val="007F6E54"/>
    <w:pPr>
      <w:keepNext/>
      <w:spacing w:before="240" w:after="120"/>
      <w:outlineLvl w:val="0"/>
    </w:pPr>
    <w:rPr>
      <w:rFonts w:ascii="Franklin Gothic Medium" w:hAnsi="Franklin Gothic Medium"/>
      <w:color w:val="A92927"/>
      <w:sz w:val="36"/>
      <w:szCs w:val="36"/>
    </w:rPr>
  </w:style>
  <w:style w:type="paragraph" w:styleId="Heading2">
    <w:name w:val="heading 2"/>
    <w:basedOn w:val="Heading1"/>
    <w:next w:val="Normal"/>
    <w:qFormat/>
    <w:rsid w:val="007F6E54"/>
    <w:pPr>
      <w:numPr>
        <w:ilvl w:val="1"/>
      </w:numPr>
      <w:outlineLvl w:val="1"/>
    </w:pPr>
    <w:rPr>
      <w:color w:val="A82827"/>
      <w:sz w:val="30"/>
      <w:szCs w:val="30"/>
    </w:rPr>
  </w:style>
  <w:style w:type="paragraph" w:styleId="Heading3">
    <w:name w:val="heading 3"/>
    <w:basedOn w:val="Heading2"/>
    <w:next w:val="Normal"/>
    <w:qFormat/>
    <w:rsid w:val="007F6E54"/>
    <w:pPr>
      <w:keepLines/>
      <w:numPr>
        <w:ilvl w:val="2"/>
      </w:numPr>
      <w:spacing w:before="120"/>
      <w:outlineLvl w:val="2"/>
    </w:pPr>
    <w:rPr>
      <w:rFonts w:eastAsia="Times New Roman"/>
      <w:color w:val="A72927"/>
      <w:sz w:val="24"/>
      <w:szCs w:val="24"/>
    </w:rPr>
  </w:style>
  <w:style w:type="paragraph" w:styleId="Heading4">
    <w:name w:val="heading 4"/>
    <w:basedOn w:val="Heading3"/>
    <w:next w:val="Normal"/>
    <w:link w:val="Heading4Char"/>
    <w:qFormat/>
    <w:rsid w:val="007F6E54"/>
    <w:pPr>
      <w:numPr>
        <w:ilvl w:val="0"/>
      </w:numPr>
      <w:spacing w:after="60"/>
      <w:outlineLvl w:val="3"/>
    </w:pPr>
    <w:rPr>
      <w:rFonts w:ascii="Franklin Gothic Book" w:hAnsi="Franklin Gothic Book"/>
      <w:iCs/>
      <w:szCs w:val="28"/>
      <w:lang w:bidi="en-US"/>
    </w:rPr>
  </w:style>
  <w:style w:type="paragraph" w:styleId="Heading5">
    <w:name w:val="heading 5"/>
    <w:basedOn w:val="Heading4"/>
    <w:next w:val="Normal"/>
    <w:rsid w:val="001604FD"/>
    <w:pPr>
      <w:ind w:left="720"/>
      <w:outlineLvl w:val="4"/>
    </w:pPr>
    <w:rPr>
      <w:rFonts w:ascii="Franklin Gothic Medium" w:hAnsi="Franklin Gothic Medium"/>
      <w:iCs w:val="0"/>
      <w:caps/>
      <w:sz w:val="20"/>
      <w:szCs w:val="20"/>
    </w:rPr>
  </w:style>
  <w:style w:type="paragraph" w:styleId="Heading6">
    <w:name w:val="heading 6"/>
    <w:basedOn w:val="Heading5"/>
    <w:next w:val="Normal"/>
    <w:qFormat/>
    <w:rsid w:val="001604FD"/>
    <w:pPr>
      <w:ind w:left="1080"/>
      <w:outlineLvl w:val="5"/>
    </w:pPr>
    <w:rPr>
      <w:bCs/>
      <w:szCs w:val="18"/>
    </w:rPr>
  </w:style>
  <w:style w:type="paragraph" w:styleId="Heading7">
    <w:name w:val="heading 7"/>
    <w:basedOn w:val="Heading6"/>
    <w:next w:val="Normal"/>
    <w:qFormat/>
    <w:rsid w:val="001604FD"/>
    <w:pPr>
      <w:ind w:left="1440"/>
      <w:outlineLvl w:val="6"/>
    </w:pPr>
    <w:rPr>
      <w:rFonts w:ascii="Franklin Gothic Book" w:hAnsi="Franklin Gothic Book"/>
      <w:caps w:val="0"/>
    </w:rPr>
  </w:style>
  <w:style w:type="paragraph" w:styleId="Heading8">
    <w:name w:val="heading 8"/>
    <w:basedOn w:val="Heading7"/>
    <w:next w:val="Normal"/>
    <w:rsid w:val="001604FD"/>
    <w:pPr>
      <w:ind w:left="1800"/>
      <w:outlineLvl w:val="7"/>
    </w:pPr>
    <w:rPr>
      <w:bCs w:val="0"/>
      <w:sz w:val="18"/>
    </w:rPr>
  </w:style>
  <w:style w:type="paragraph" w:styleId="Heading9">
    <w:name w:val="heading 9"/>
    <w:basedOn w:val="Heading8"/>
    <w:next w:val="Normal"/>
    <w:rsid w:val="001604FD"/>
    <w:p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anSerifFont">
    <w:name w:val="Normal San Serif Font"/>
    <w:rsid w:val="001707E9"/>
    <w:pPr>
      <w:spacing w:after="240"/>
    </w:pPr>
    <w:rPr>
      <w:rFonts w:ascii="Franklin Gothic Book" w:eastAsia="Cambria" w:hAnsi="Franklin Gothic Book"/>
      <w:sz w:val="22"/>
      <w:szCs w:val="24"/>
    </w:rPr>
  </w:style>
  <w:style w:type="character" w:customStyle="1" w:styleId="Heading4Char">
    <w:name w:val="Heading 4 Char"/>
    <w:link w:val="Heading4"/>
    <w:rsid w:val="007F6E54"/>
    <w:rPr>
      <w:rFonts w:ascii="Franklin Gothic Book" w:hAnsi="Franklin Gothic Book"/>
      <w:iCs/>
      <w:color w:val="A72927"/>
      <w:sz w:val="24"/>
      <w:szCs w:val="28"/>
      <w:lang w:bidi="en-US"/>
    </w:rPr>
  </w:style>
  <w:style w:type="paragraph" w:styleId="Footer">
    <w:name w:val="footer"/>
    <w:basedOn w:val="NormalSanSerifFont"/>
    <w:rsid w:val="00F160AC"/>
    <w:pPr>
      <w:pBdr>
        <w:top w:val="single" w:sz="6" w:space="1" w:color="auto"/>
      </w:pBdr>
      <w:tabs>
        <w:tab w:val="center" w:pos="5040"/>
        <w:tab w:val="right" w:pos="10080"/>
      </w:tabs>
    </w:pPr>
  </w:style>
  <w:style w:type="paragraph" w:customStyle="1" w:styleId="footereven">
    <w:name w:val="footer even"/>
    <w:basedOn w:val="Normal"/>
    <w:rsid w:val="006A0BF7"/>
    <w:pPr>
      <w:tabs>
        <w:tab w:val="right" w:pos="9360"/>
      </w:tabs>
      <w:spacing w:after="0"/>
      <w:jc w:val="both"/>
    </w:pPr>
    <w:rPr>
      <w:rFonts w:ascii="Franklin Gothic Book" w:hAnsi="Franklin Gothic Book"/>
      <w:szCs w:val="20"/>
    </w:rPr>
  </w:style>
  <w:style w:type="paragraph" w:customStyle="1" w:styleId="tabletextcell">
    <w:name w:val="table text cell"/>
    <w:basedOn w:val="tablenumbercell"/>
    <w:qFormat/>
    <w:rsid w:val="004B791C"/>
    <w:pPr>
      <w:ind w:left="0" w:firstLine="0"/>
    </w:pPr>
  </w:style>
  <w:style w:type="paragraph" w:customStyle="1" w:styleId="tablenumbercell">
    <w:name w:val="table number cell"/>
    <w:basedOn w:val="Normal"/>
    <w:rsid w:val="00C42624"/>
    <w:pPr>
      <w:keepNext/>
      <w:keepLines/>
      <w:spacing w:after="0"/>
      <w:ind w:left="-198" w:firstLine="180"/>
    </w:pPr>
    <w:rPr>
      <w:rFonts w:ascii="Franklin Gothic Book" w:eastAsia="ＭＳ Ｐゴシック" w:hAnsi="Franklin Gothic Book"/>
      <w:sz w:val="18"/>
      <w:szCs w:val="18"/>
    </w:rPr>
  </w:style>
  <w:style w:type="paragraph" w:customStyle="1" w:styleId="tablecolumnhead">
    <w:name w:val="table column head"/>
    <w:basedOn w:val="Normal"/>
    <w:qFormat/>
    <w:rsid w:val="00090A61"/>
    <w:pPr>
      <w:keepNext/>
      <w:keepLines/>
      <w:spacing w:before="60" w:after="60"/>
      <w:jc w:val="center"/>
    </w:pPr>
    <w:rPr>
      <w:rFonts w:ascii="Franklin Gothic Medium" w:eastAsia="ＭＳ Ｐゴシック" w:hAnsi="Franklin Gothic Medium"/>
      <w:sz w:val="18"/>
      <w:szCs w:val="18"/>
    </w:rPr>
  </w:style>
  <w:style w:type="paragraph" w:customStyle="1" w:styleId="tablenotes">
    <w:name w:val="table notes"/>
    <w:basedOn w:val="tabletextcell"/>
    <w:rsid w:val="00F160AC"/>
    <w:rPr>
      <w:sz w:val="16"/>
    </w:rPr>
  </w:style>
  <w:style w:type="paragraph" w:customStyle="1" w:styleId="tablerowhead">
    <w:name w:val="table row head"/>
    <w:basedOn w:val="tablecolumnhead"/>
    <w:rsid w:val="006E1F2C"/>
    <w:pPr>
      <w:spacing w:before="0" w:after="0"/>
      <w:jc w:val="left"/>
    </w:pPr>
  </w:style>
  <w:style w:type="paragraph" w:customStyle="1" w:styleId="tablesource">
    <w:name w:val="table source"/>
    <w:basedOn w:val="tabletextcell"/>
    <w:qFormat/>
    <w:rsid w:val="0001087D"/>
    <w:pPr>
      <w:spacing w:after="240"/>
    </w:pPr>
    <w:rPr>
      <w:sz w:val="16"/>
    </w:rPr>
  </w:style>
  <w:style w:type="paragraph" w:customStyle="1" w:styleId="tabletitle">
    <w:name w:val="table title"/>
    <w:basedOn w:val="Normal"/>
    <w:qFormat/>
    <w:rsid w:val="00854335"/>
    <w:pPr>
      <w:keepNext/>
      <w:keepLines/>
      <w:spacing w:after="0"/>
    </w:pPr>
    <w:rPr>
      <w:rFonts w:ascii="Franklin Gothic Medium" w:eastAsia="ＭＳ Ｐゴシック" w:hAnsi="Franklin Gothic Medium"/>
    </w:rPr>
  </w:style>
  <w:style w:type="character" w:styleId="FootnoteReference">
    <w:name w:val="footnote reference"/>
    <w:rsid w:val="00F160AC"/>
    <w:rPr>
      <w:vertAlign w:val="superscript"/>
    </w:rPr>
  </w:style>
  <w:style w:type="paragraph" w:styleId="FootnoteText">
    <w:name w:val="footnote text"/>
    <w:basedOn w:val="Normal"/>
    <w:qFormat/>
    <w:rsid w:val="001D5AB1"/>
    <w:pPr>
      <w:spacing w:after="60"/>
    </w:pPr>
    <w:rPr>
      <w:sz w:val="18"/>
    </w:rPr>
  </w:style>
  <w:style w:type="paragraph" w:customStyle="1" w:styleId="HangingIndent">
    <w:name w:val="Hanging Indent"/>
    <w:basedOn w:val="Normal"/>
    <w:rsid w:val="00F160AC"/>
    <w:pPr>
      <w:ind w:left="720" w:hanging="360"/>
    </w:pPr>
  </w:style>
  <w:style w:type="paragraph" w:customStyle="1" w:styleId="footerodd">
    <w:name w:val="footer odd"/>
    <w:basedOn w:val="footereven"/>
    <w:rsid w:val="002C78A8"/>
    <w:rPr>
      <w:sz w:val="18"/>
      <w:szCs w:val="18"/>
    </w:rPr>
  </w:style>
  <w:style w:type="paragraph" w:customStyle="1" w:styleId="titleline">
    <w:name w:val="title line"/>
    <w:basedOn w:val="NormalSanSerifFont"/>
    <w:rsid w:val="00F160AC"/>
    <w:pPr>
      <w:pBdr>
        <w:bottom w:val="double" w:sz="6" w:space="0" w:color="auto"/>
      </w:pBdr>
      <w:tabs>
        <w:tab w:val="center" w:pos="3060"/>
      </w:tabs>
      <w:spacing w:after="480"/>
      <w:outlineLvl w:val="0"/>
    </w:pPr>
    <w:rPr>
      <w:b/>
      <w:sz w:val="48"/>
    </w:rPr>
  </w:style>
  <w:style w:type="paragraph" w:customStyle="1" w:styleId="Comment">
    <w:name w:val="Comment"/>
    <w:basedOn w:val="Normal"/>
    <w:qFormat/>
    <w:rsid w:val="00564284"/>
    <w:pPr>
      <w:pBdr>
        <w:top w:val="single" w:sz="8" w:space="1" w:color="575757"/>
        <w:bottom w:val="single" w:sz="8" w:space="1" w:color="575757"/>
      </w:pBdr>
      <w:shd w:val="clear" w:color="auto" w:fill="F3F3F3"/>
      <w:spacing w:before="40"/>
      <w:ind w:left="900" w:right="864"/>
    </w:pPr>
    <w:rPr>
      <w:rFonts w:ascii="Franklin Gothic Book" w:eastAsia="Times" w:hAnsi="Franklin Gothic Book"/>
      <w:color w:val="575757"/>
      <w:sz w:val="20"/>
      <w:szCs w:val="20"/>
    </w:rPr>
  </w:style>
  <w:style w:type="paragraph" w:customStyle="1" w:styleId="outlinetextL1">
    <w:name w:val="outline text L1"/>
    <w:basedOn w:val="Normal"/>
    <w:rsid w:val="007C6133"/>
    <w:pPr>
      <w:spacing w:before="40" w:after="40"/>
      <w:ind w:left="720" w:firstLine="187"/>
    </w:pPr>
    <w:rPr>
      <w:rFonts w:ascii="Franklin Gothic Book" w:hAnsi="Franklin Gothic Book"/>
      <w:sz w:val="18"/>
    </w:rPr>
  </w:style>
  <w:style w:type="paragraph" w:customStyle="1" w:styleId="outlinetextL2">
    <w:name w:val="outline text L2"/>
    <w:basedOn w:val="Normal"/>
    <w:rsid w:val="007C6133"/>
    <w:pPr>
      <w:spacing w:before="40" w:after="40"/>
      <w:ind w:left="1080" w:firstLine="187"/>
    </w:pPr>
    <w:rPr>
      <w:rFonts w:ascii="Franklin Gothic Book" w:hAnsi="Franklin Gothic Book"/>
      <w:sz w:val="18"/>
      <w:szCs w:val="18"/>
    </w:rPr>
  </w:style>
  <w:style w:type="table" w:styleId="TableGrid">
    <w:name w:val="Table Grid"/>
    <w:basedOn w:val="TableNormal"/>
    <w:uiPriority w:val="59"/>
    <w:rsid w:val="00CD56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tabletitle"/>
    <w:next w:val="Normal"/>
    <w:qFormat/>
    <w:rsid w:val="003606ED"/>
  </w:style>
  <w:style w:type="character" w:styleId="Hyperlink">
    <w:name w:val="Hyperlink"/>
    <w:rsid w:val="00CF0097"/>
    <w:rPr>
      <w:color w:val="0000FF"/>
      <w:u w:val="single"/>
    </w:rPr>
  </w:style>
  <w:style w:type="paragraph" w:styleId="ListBullet">
    <w:name w:val="List Bullet"/>
    <w:basedOn w:val="Normal"/>
    <w:qFormat/>
    <w:rsid w:val="00D85855"/>
    <w:pPr>
      <w:numPr>
        <w:numId w:val="22"/>
      </w:numPr>
      <w:spacing w:after="120"/>
    </w:pPr>
  </w:style>
  <w:style w:type="paragraph" w:styleId="ListBullet2">
    <w:name w:val="List Bullet 2"/>
    <w:basedOn w:val="ListBullet"/>
    <w:rsid w:val="003E694B"/>
    <w:pPr>
      <w:numPr>
        <w:numId w:val="3"/>
      </w:numPr>
      <w:ind w:left="900" w:hanging="180"/>
    </w:pPr>
  </w:style>
  <w:style w:type="paragraph" w:styleId="ListBullet3">
    <w:name w:val="List Bullet 3"/>
    <w:basedOn w:val="Normal"/>
    <w:rsid w:val="0056542C"/>
    <w:pPr>
      <w:numPr>
        <w:numId w:val="1"/>
      </w:numPr>
      <w:tabs>
        <w:tab w:val="left" w:pos="1080"/>
      </w:tabs>
      <w:spacing w:after="120"/>
      <w:ind w:left="1080" w:hanging="180"/>
    </w:pPr>
  </w:style>
  <w:style w:type="paragraph" w:customStyle="1" w:styleId="ECOsidebartextbox">
    <w:name w:val="ECO sidebar textbox"/>
    <w:qFormat/>
    <w:rsid w:val="00A33DC0"/>
    <w:pPr>
      <w:framePr w:w="2160" w:hSpace="144" w:vSpace="173" w:wrap="around" w:vAnchor="text" w:hAnchor="margin" w:xAlign="outside" w:y="1"/>
      <w:pBdr>
        <w:top w:val="single" w:sz="6" w:space="5" w:color="BBBBBB"/>
        <w:bottom w:val="single" w:sz="6" w:space="5" w:color="BBBBBB"/>
      </w:pBdr>
    </w:pPr>
    <w:rPr>
      <w:rFonts w:ascii="Franklin Gothic Book" w:hAnsi="Franklin Gothic Book"/>
      <w:color w:val="575757"/>
      <w:sz w:val="18"/>
      <w:szCs w:val="24"/>
    </w:rPr>
  </w:style>
  <w:style w:type="paragraph" w:customStyle="1" w:styleId="IndentedDetails">
    <w:name w:val="Indented Details"/>
    <w:basedOn w:val="Normal"/>
    <w:qFormat/>
    <w:rsid w:val="00564284"/>
    <w:pPr>
      <w:ind w:left="360"/>
    </w:pPr>
    <w:rPr>
      <w:rFonts w:ascii="Franklin Gothic Book" w:hAnsi="Franklin Gothic Book"/>
    </w:rPr>
  </w:style>
  <w:style w:type="paragraph" w:styleId="Title">
    <w:name w:val="Title"/>
    <w:basedOn w:val="Normal"/>
    <w:next w:val="Normal"/>
    <w:link w:val="TitleChar"/>
    <w:rsid w:val="00C42624"/>
    <w:pPr>
      <w:pBdr>
        <w:bottom w:val="single" w:sz="8" w:space="4" w:color="9A1827"/>
      </w:pBdr>
      <w:spacing w:after="300"/>
      <w:contextualSpacing/>
    </w:pPr>
    <w:rPr>
      <w:rFonts w:ascii="Calibri" w:eastAsia="ＭＳ Ｐゴシック" w:hAnsi="Calibri"/>
      <w:color w:val="414141"/>
      <w:spacing w:val="5"/>
      <w:kern w:val="28"/>
      <w:sz w:val="52"/>
      <w:szCs w:val="52"/>
    </w:rPr>
  </w:style>
  <w:style w:type="character" w:customStyle="1" w:styleId="TitleChar">
    <w:name w:val="Title Char"/>
    <w:link w:val="Title"/>
    <w:rsid w:val="00C42624"/>
    <w:rPr>
      <w:rFonts w:ascii="Calibri" w:eastAsia="ＭＳ Ｐゴシック" w:hAnsi="Calibri" w:cs="Times New Roman"/>
      <w:color w:val="414141"/>
      <w:spacing w:val="5"/>
      <w:kern w:val="28"/>
      <w:sz w:val="52"/>
      <w:szCs w:val="52"/>
    </w:rPr>
  </w:style>
  <w:style w:type="paragraph" w:styleId="BalloonText">
    <w:name w:val="Balloon Text"/>
    <w:basedOn w:val="Normal"/>
    <w:link w:val="BalloonTextChar"/>
    <w:rsid w:val="0001087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087D"/>
    <w:rPr>
      <w:rFonts w:ascii="Lucida Grande" w:eastAsia="Cambria" w:hAnsi="Lucida Grande" w:cs="Lucida Grande"/>
      <w:sz w:val="18"/>
      <w:szCs w:val="18"/>
    </w:rPr>
  </w:style>
  <w:style w:type="paragraph" w:styleId="Header">
    <w:name w:val="header"/>
    <w:basedOn w:val="Normal"/>
    <w:link w:val="HeaderChar"/>
    <w:rsid w:val="00363E84"/>
    <w:pPr>
      <w:tabs>
        <w:tab w:val="center" w:pos="4320"/>
        <w:tab w:val="right" w:pos="8640"/>
      </w:tabs>
      <w:spacing w:after="0"/>
    </w:pPr>
  </w:style>
  <w:style w:type="character" w:customStyle="1" w:styleId="HeaderChar">
    <w:name w:val="Header Char"/>
    <w:basedOn w:val="DefaultParagraphFont"/>
    <w:link w:val="Header"/>
    <w:rsid w:val="00363E84"/>
    <w:rPr>
      <w:rFonts w:ascii="Palatino Linotype" w:eastAsia="Cambria" w:hAnsi="Palatino Linotype"/>
      <w:sz w:val="22"/>
      <w:szCs w:val="22"/>
    </w:rPr>
  </w:style>
  <w:style w:type="paragraph" w:styleId="ListParagraph">
    <w:name w:val="List Paragraph"/>
    <w:basedOn w:val="ListBullet"/>
    <w:rsid w:val="00F97058"/>
    <w:pPr>
      <w:numPr>
        <w:numId w:val="12"/>
      </w:numPr>
    </w:pPr>
  </w:style>
  <w:style w:type="character" w:styleId="CommentReference">
    <w:name w:val="annotation reference"/>
    <w:basedOn w:val="DefaultParagraphFont"/>
    <w:rsid w:val="00FE3C84"/>
    <w:rPr>
      <w:sz w:val="18"/>
      <w:szCs w:val="18"/>
    </w:rPr>
  </w:style>
  <w:style w:type="paragraph" w:styleId="CommentText">
    <w:name w:val="annotation text"/>
    <w:basedOn w:val="Normal"/>
    <w:link w:val="CommentTextChar"/>
    <w:rsid w:val="00FE3C84"/>
    <w:rPr>
      <w:sz w:val="24"/>
      <w:szCs w:val="24"/>
    </w:rPr>
  </w:style>
  <w:style w:type="character" w:customStyle="1" w:styleId="CommentTextChar">
    <w:name w:val="Comment Text Char"/>
    <w:basedOn w:val="DefaultParagraphFont"/>
    <w:link w:val="CommentText"/>
    <w:rsid w:val="00FE3C84"/>
    <w:rPr>
      <w:rFonts w:ascii="Palatino Linotype" w:eastAsia="Cambria" w:hAnsi="Palatino Linotype"/>
      <w:sz w:val="24"/>
      <w:szCs w:val="24"/>
    </w:rPr>
  </w:style>
  <w:style w:type="paragraph" w:styleId="CommentSubject">
    <w:name w:val="annotation subject"/>
    <w:basedOn w:val="CommentText"/>
    <w:next w:val="CommentText"/>
    <w:link w:val="CommentSubjectChar"/>
    <w:rsid w:val="00FE3C84"/>
    <w:rPr>
      <w:b/>
      <w:bCs/>
      <w:sz w:val="20"/>
      <w:szCs w:val="20"/>
    </w:rPr>
  </w:style>
  <w:style w:type="character" w:customStyle="1" w:styleId="CommentSubjectChar">
    <w:name w:val="Comment Subject Char"/>
    <w:basedOn w:val="CommentTextChar"/>
    <w:link w:val="CommentSubject"/>
    <w:rsid w:val="00FE3C84"/>
    <w:rPr>
      <w:rFonts w:ascii="Palatino Linotype" w:eastAsia="Cambria" w:hAnsi="Palatino Linotype"/>
      <w:b/>
      <w:bCs/>
      <w:sz w:val="24"/>
      <w:szCs w:val="24"/>
    </w:rPr>
  </w:style>
  <w:style w:type="paragraph" w:styleId="ListNumber">
    <w:name w:val="List Number"/>
    <w:basedOn w:val="Normal"/>
    <w:rsid w:val="00243D3A"/>
    <w:pPr>
      <w:numPr>
        <w:numId w:val="23"/>
      </w:numPr>
      <w:spacing w:after="120"/>
      <w:ind w:left="720"/>
    </w:pPr>
  </w:style>
  <w:style w:type="paragraph" w:customStyle="1" w:styleId="ListBulletlastbullet">
    <w:name w:val="List Bullet last bullet"/>
    <w:basedOn w:val="ListBullet"/>
    <w:qFormat/>
    <w:rsid w:val="001308F8"/>
    <w:pPr>
      <w:spacing w:after="240"/>
    </w:pPr>
  </w:style>
  <w:style w:type="paragraph" w:customStyle="1" w:styleId="Listnumberlastnumber">
    <w:name w:val="List number last number"/>
    <w:basedOn w:val="ListNumber"/>
    <w:qFormat/>
    <w:rsid w:val="0052450B"/>
    <w:pPr>
      <w:spacing w:after="240"/>
    </w:pPr>
  </w:style>
  <w:style w:type="paragraph" w:customStyle="1" w:styleId="Normallastline">
    <w:name w:val="Normal last line"/>
    <w:basedOn w:val="Normal"/>
    <w:qFormat/>
    <w:rsid w:val="00D85855"/>
    <w:pPr>
      <w:spacing w:after="120"/>
    </w:pPr>
  </w:style>
  <w:style w:type="paragraph" w:styleId="ListNumber2">
    <w:name w:val="List Number 2"/>
    <w:basedOn w:val="Normal"/>
    <w:rsid w:val="00243D3A"/>
    <w:pPr>
      <w:numPr>
        <w:numId w:val="16"/>
      </w:numPr>
      <w:ind w:left="1080"/>
    </w:pPr>
  </w:style>
  <w:style w:type="table" w:customStyle="1" w:styleId="Style1">
    <w:name w:val="Style1"/>
    <w:basedOn w:val="TableNormal"/>
    <w:uiPriority w:val="99"/>
    <w:rsid w:val="00BC4F7E"/>
    <w:rPr>
      <w:rFonts w:ascii="Franklin Gothic Medium" w:eastAsiaTheme="minorEastAsia" w:hAnsi="Franklin Gothic Medium" w:cstheme="minorBidi"/>
      <w:sz w:val="22"/>
      <w:szCs w:val="22"/>
    </w:rPr>
    <w:tblPr>
      <w:tblStyleRowBandSize w:val="1"/>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tcPr>
    <w:tblStylePr w:type="firstRow">
      <w:tblPr/>
      <w:tcPr>
        <w:tcBorders>
          <w:top w:val="single" w:sz="4" w:space="0" w:color="auto"/>
          <w:bottom w:val="single" w:sz="4" w:space="0" w:color="auto"/>
        </w:tcBorders>
        <w:shd w:val="clear" w:color="auto" w:fill="CCD6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93157">
      <w:bodyDiv w:val="1"/>
      <w:marLeft w:val="0"/>
      <w:marRight w:val="0"/>
      <w:marTop w:val="0"/>
      <w:marBottom w:val="0"/>
      <w:divBdr>
        <w:top w:val="none" w:sz="0" w:space="0" w:color="auto"/>
        <w:left w:val="none" w:sz="0" w:space="0" w:color="auto"/>
        <w:bottom w:val="none" w:sz="0" w:space="0" w:color="auto"/>
        <w:right w:val="none" w:sz="0" w:space="0" w:color="auto"/>
      </w:divBdr>
    </w:div>
    <w:div w:id="1266569933">
      <w:bodyDiv w:val="1"/>
      <w:marLeft w:val="0"/>
      <w:marRight w:val="0"/>
      <w:marTop w:val="0"/>
      <w:marBottom w:val="0"/>
      <w:divBdr>
        <w:top w:val="none" w:sz="0" w:space="0" w:color="auto"/>
        <w:left w:val="none" w:sz="0" w:space="0" w:color="auto"/>
        <w:bottom w:val="none" w:sz="0" w:space="0" w:color="auto"/>
        <w:right w:val="none" w:sz="0" w:space="0" w:color="auto"/>
      </w:divBdr>
    </w:div>
    <w:div w:id="151337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ooding:Google%20Drive:ECO%20Templates%20:ECO%20Office%20Templates:_MemoNonNumberedHeadings.dotx" TargetMode="External"/></Relationships>
</file>

<file path=word/theme/theme1.xml><?xml version="1.0" encoding="utf-8"?>
<a:theme xmlns:a="http://schemas.openxmlformats.org/drawingml/2006/main" name="ECOThemev1">
  <a:themeElements>
    <a:clrScheme name="Custom 3">
      <a:dk1>
        <a:srgbClr val="000000"/>
      </a:dk1>
      <a:lt1>
        <a:sysClr val="window" lastClr="FFFFFF"/>
      </a:lt1>
      <a:dk2>
        <a:srgbClr val="575757"/>
      </a:dk2>
      <a:lt2>
        <a:srgbClr val="CDB884"/>
      </a:lt2>
      <a:accent1>
        <a:srgbClr val="9A1827"/>
      </a:accent1>
      <a:accent2>
        <a:srgbClr val="BBBBBB"/>
      </a:accent2>
      <a:accent3>
        <a:srgbClr val="162F49"/>
      </a:accent3>
      <a:accent4>
        <a:srgbClr val="CC8020"/>
      </a:accent4>
      <a:accent5>
        <a:srgbClr val="808000"/>
      </a:accent5>
      <a:accent6>
        <a:srgbClr val="4A1338"/>
      </a:accent6>
      <a:hlink>
        <a:srgbClr val="575757"/>
      </a:hlink>
      <a:folHlink>
        <a:srgbClr val="575757"/>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7409B-4452-A74B-80C1-DF671C955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HD:Users:gooding:Google Drive:ECO Templates :ECO Office Templates:_MemoNonNumberedHeadings.dotx</Template>
  <TotalTime>10</TotalTime>
  <Pages>1</Pages>
  <Words>299</Words>
  <Characters>1708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lpstr>
    </vt:vector>
  </TitlesOfParts>
  <Company>Eco Northwest</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Lizzie Gooding</dc:creator>
  <cp:keywords/>
  <dc:description/>
  <cp:lastModifiedBy>Lorelei Juntunen</cp:lastModifiedBy>
  <cp:revision>3</cp:revision>
  <cp:lastPrinted>2015-04-10T23:38:00Z</cp:lastPrinted>
  <dcterms:created xsi:type="dcterms:W3CDTF">2016-05-11T16:08:00Z</dcterms:created>
  <dcterms:modified xsi:type="dcterms:W3CDTF">2016-05-11T16:22:00Z</dcterms:modified>
</cp:coreProperties>
</file>