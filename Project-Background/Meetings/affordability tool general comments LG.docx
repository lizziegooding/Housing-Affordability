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1D36C" w14:textId="42BD635B" w:rsidR="00725009" w:rsidRDefault="00725009" w:rsidP="00725009">
      <w:pPr>
        <w:rPr>
          <w:b/>
        </w:rPr>
      </w:pPr>
      <w:bookmarkStart w:id="0" w:name="_GoBack"/>
      <w:bookmarkEnd w:id="0"/>
      <w:commentRangeStart w:id="1"/>
      <w:r w:rsidRPr="00171348">
        <w:rPr>
          <w:b/>
        </w:rPr>
        <w:t>Name Ideas</w:t>
      </w:r>
      <w:ins w:id="2" w:author="Lizzie Gooding" w:date="2016-05-17T21:02:00Z">
        <w:r w:rsidR="00A82B71">
          <w:rPr>
            <w:b/>
          </w:rPr>
          <w:t xml:space="preserve"> </w:t>
        </w:r>
        <w:commentRangeEnd w:id="1"/>
        <w:r w:rsidR="00A82B71">
          <w:rPr>
            <w:rStyle w:val="CommentReference"/>
          </w:rPr>
          <w:commentReference w:id="1"/>
        </w:r>
      </w:ins>
    </w:p>
    <w:p w14:paraId="1FD8BFBC" w14:textId="77777777" w:rsidR="00725009" w:rsidRPr="00171348" w:rsidRDefault="00725009" w:rsidP="00725009">
      <w:pPr>
        <w:ind w:left="720"/>
      </w:pPr>
      <w:r w:rsidRPr="00171348">
        <w:t>Portland Metro Homeownership Opportunities Map</w:t>
      </w:r>
    </w:p>
    <w:p w14:paraId="59405F8B" w14:textId="77777777" w:rsidR="00725009" w:rsidRPr="00171348" w:rsidRDefault="00725009" w:rsidP="00725009">
      <w:r w:rsidRPr="00171348">
        <w:tab/>
        <w:t>Portland Metro Homeownership Affordability Map</w:t>
      </w:r>
    </w:p>
    <w:p w14:paraId="159E45F1" w14:textId="77777777" w:rsidR="00725009" w:rsidRDefault="00725009" w:rsidP="00725009">
      <w:r w:rsidRPr="00171348">
        <w:tab/>
      </w:r>
      <w:commentRangeStart w:id="4"/>
      <w:r w:rsidRPr="00171348">
        <w:t>Metro Area Homeownership Projections Map</w:t>
      </w:r>
      <w:commentRangeEnd w:id="4"/>
      <w:r w:rsidR="004255D2">
        <w:rPr>
          <w:rStyle w:val="CommentReference"/>
        </w:rPr>
        <w:commentReference w:id="4"/>
      </w:r>
    </w:p>
    <w:p w14:paraId="73EDFE59" w14:textId="77777777" w:rsidR="00725009" w:rsidRDefault="00725009" w:rsidP="00725009">
      <w:r>
        <w:tab/>
        <w:t>Portland Metro Homeownership Trending Tool</w:t>
      </w:r>
    </w:p>
    <w:p w14:paraId="0C438755" w14:textId="77777777" w:rsidR="00725009" w:rsidRDefault="00725009" w:rsidP="00725009">
      <w:pPr>
        <w:ind w:firstLine="720"/>
      </w:pPr>
      <w:commentRangeStart w:id="5"/>
      <w:r>
        <w:t>Trends in Portland Metro Homeownership Affordability</w:t>
      </w:r>
      <w:commentRangeEnd w:id="5"/>
      <w:r w:rsidR="004255D2">
        <w:rPr>
          <w:rStyle w:val="CommentReference"/>
        </w:rPr>
        <w:commentReference w:id="5"/>
      </w:r>
    </w:p>
    <w:p w14:paraId="15AB8A0B" w14:textId="77777777" w:rsidR="00725009" w:rsidRDefault="00725009" w:rsidP="00725009">
      <w:pPr>
        <w:ind w:firstLine="720"/>
        <w:rPr>
          <w:b/>
        </w:rPr>
      </w:pPr>
      <w:r>
        <w:t>Portland Metro Homeownership Needs and Trends</w:t>
      </w:r>
    </w:p>
    <w:p w14:paraId="70DB8A61" w14:textId="77777777" w:rsidR="00A82B71" w:rsidRPr="00171348" w:rsidRDefault="008A6467">
      <w:pPr>
        <w:rPr>
          <w:b/>
        </w:rPr>
      </w:pPr>
      <w:r w:rsidRPr="00171348">
        <w:rPr>
          <w:b/>
        </w:rPr>
        <w:t>General Comments</w:t>
      </w:r>
    </w:p>
    <w:p w14:paraId="3158A8E5" w14:textId="77777777" w:rsidR="00A1574A" w:rsidRDefault="008A6467">
      <w:r>
        <w:t xml:space="preserve">I thought the example PDF showed some of the </w:t>
      </w:r>
      <w:commentRangeStart w:id="6"/>
      <w:r>
        <w:t xml:space="preserve">basic assumptions as part of the frame </w:t>
      </w:r>
      <w:commentRangeEnd w:id="6"/>
      <w:r w:rsidR="00A82B71">
        <w:rPr>
          <w:rStyle w:val="CommentReference"/>
        </w:rPr>
        <w:commentReference w:id="6"/>
      </w:r>
      <w:r>
        <w:t>(which you included via PDF)</w:t>
      </w:r>
      <w:proofErr w:type="gramStart"/>
      <w:r>
        <w:t>,</w:t>
      </w:r>
      <w:proofErr w:type="gramEnd"/>
      <w:r>
        <w:t xml:space="preserve"> I’m not seeing that here. Will that get added into the frame once we </w:t>
      </w:r>
      <w:r w:rsidR="007476C5">
        <w:t xml:space="preserve">approve them, or will people need to go to a separate spot to get to them? </w:t>
      </w:r>
    </w:p>
    <w:p w14:paraId="31542432" w14:textId="77777777" w:rsidR="00171348" w:rsidRPr="00171348" w:rsidRDefault="00171348">
      <w:r>
        <w:tab/>
      </w:r>
    </w:p>
    <w:p w14:paraId="03FD6530" w14:textId="77777777" w:rsidR="008A6467" w:rsidRPr="00171348" w:rsidRDefault="00171348">
      <w:pPr>
        <w:rPr>
          <w:b/>
        </w:rPr>
      </w:pPr>
      <w:r>
        <w:rPr>
          <w:b/>
        </w:rPr>
        <w:t>Portland Housing Affordability</w:t>
      </w:r>
    </w:p>
    <w:p w14:paraId="2B1F9FCE" w14:textId="77777777" w:rsidR="007476C5" w:rsidRDefault="007476C5" w:rsidP="007476C5">
      <w:pPr>
        <w:ind w:left="720"/>
      </w:pPr>
      <w:commentRangeStart w:id="7"/>
      <w:r>
        <w:t>Is the map showing the assumption of a 20% or a 5% down payment?</w:t>
      </w:r>
      <w:commentRangeEnd w:id="7"/>
      <w:r w:rsidR="00A82B71">
        <w:rPr>
          <w:rStyle w:val="CommentReference"/>
        </w:rPr>
        <w:commentReference w:id="7"/>
      </w:r>
    </w:p>
    <w:p w14:paraId="7742729B" w14:textId="77777777" w:rsidR="007963E6" w:rsidRDefault="001658F8" w:rsidP="007476C5">
      <w:pPr>
        <w:ind w:left="720"/>
      </w:pPr>
      <w:r>
        <w:t xml:space="preserve">2015-2019 </w:t>
      </w:r>
      <w:proofErr w:type="gramStart"/>
      <w:r>
        <w:t>are</w:t>
      </w:r>
      <w:proofErr w:type="gramEnd"/>
      <w:r>
        <w:t xml:space="preserve"> having some kind of </w:t>
      </w:r>
      <w:commentRangeStart w:id="8"/>
      <w:r>
        <w:t>technical problem (tried in Firefox and Chrome</w:t>
      </w:r>
      <w:commentRangeEnd w:id="8"/>
      <w:r w:rsidR="00A82B71">
        <w:rPr>
          <w:rStyle w:val="CommentReference"/>
        </w:rPr>
        <w:commentReference w:id="8"/>
      </w:r>
      <w:r>
        <w:t>). The hexes only show up after you’ve hovered over them, so in the progress show it looks blank</w:t>
      </w:r>
      <w:r w:rsidR="00725009">
        <w:t>, but as you move the mouse over them they fill in</w:t>
      </w:r>
      <w:r>
        <w:t xml:space="preserve">. See screenshot: </w:t>
      </w:r>
    </w:p>
    <w:p w14:paraId="4B339D2B" w14:textId="77777777" w:rsidR="001658F8" w:rsidRDefault="001658F8" w:rsidP="007476C5">
      <w:pPr>
        <w:ind w:left="720"/>
      </w:pPr>
      <w:r>
        <w:rPr>
          <w:noProof/>
        </w:rPr>
        <w:drawing>
          <wp:inline distT="0" distB="0" distL="0" distR="0" wp14:anchorId="6F1B9F9D" wp14:editId="11C74E10">
            <wp:extent cx="4819650" cy="18109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3200" cy="1819822"/>
                    </a:xfrm>
                    <a:prstGeom prst="rect">
                      <a:avLst/>
                    </a:prstGeom>
                  </pic:spPr>
                </pic:pic>
              </a:graphicData>
            </a:graphic>
          </wp:inline>
        </w:drawing>
      </w:r>
    </w:p>
    <w:p w14:paraId="16215403" w14:textId="77777777" w:rsidR="00725009" w:rsidRDefault="00725009" w:rsidP="007476C5">
      <w:pPr>
        <w:ind w:left="720"/>
      </w:pPr>
    </w:p>
    <w:p w14:paraId="17A0C551" w14:textId="77777777" w:rsidR="008A6467" w:rsidRDefault="008A6467" w:rsidP="007476C5">
      <w:pPr>
        <w:ind w:left="720"/>
      </w:pPr>
      <w:r>
        <w:t xml:space="preserve">Is there a way to show the </w:t>
      </w:r>
      <w:commentRangeStart w:id="9"/>
      <w:r>
        <w:t>assumed sale price</w:t>
      </w:r>
      <w:r w:rsidR="007476C5">
        <w:t xml:space="preserve"> and percent of income spent on housing</w:t>
      </w:r>
      <w:r>
        <w:t xml:space="preserve"> when you click on a hex in the projected period? Similar to how it looks with the median purchase price in the past period, or is that not possible?</w:t>
      </w:r>
      <w:r w:rsidR="001658F8">
        <w:t xml:space="preserve"> It’s not showing the 2020 projection screen. </w:t>
      </w:r>
      <w:commentRangeEnd w:id="9"/>
      <w:r w:rsidR="00687D94">
        <w:rPr>
          <w:rStyle w:val="CommentReference"/>
        </w:rPr>
        <w:commentReference w:id="9"/>
      </w:r>
    </w:p>
    <w:p w14:paraId="0DBE802F" w14:textId="22557DFE" w:rsidR="007476C5" w:rsidRPr="00171348" w:rsidRDefault="00171348">
      <w:pPr>
        <w:rPr>
          <w:b/>
        </w:rPr>
      </w:pPr>
      <w:r w:rsidRPr="00171348">
        <w:rPr>
          <w:b/>
        </w:rPr>
        <w:t xml:space="preserve">Displacement </w:t>
      </w:r>
      <w:ins w:id="10" w:author="Beth Tarasawa" w:date="2016-05-13T15:52:00Z">
        <w:r w:rsidR="00B64F56">
          <w:rPr>
            <w:b/>
          </w:rPr>
          <w:t>V</w:t>
        </w:r>
      </w:ins>
      <w:del w:id="11" w:author="Beth Tarasawa" w:date="2016-05-13T15:52:00Z">
        <w:r w:rsidRPr="00171348" w:rsidDel="00B64F56">
          <w:rPr>
            <w:b/>
          </w:rPr>
          <w:delText>v</w:delText>
        </w:r>
      </w:del>
      <w:r w:rsidRPr="00171348">
        <w:rPr>
          <w:b/>
        </w:rPr>
        <w:t>ulnerability Present</w:t>
      </w:r>
    </w:p>
    <w:p w14:paraId="604830B0" w14:textId="77777777" w:rsidR="00171348" w:rsidRDefault="008D304D" w:rsidP="00171348">
      <w:pPr>
        <w:ind w:left="720"/>
      </w:pPr>
      <w:commentRangeStart w:id="12"/>
      <w:r>
        <w:t>Were we going to show some (or all) of the factors with values when you click a hex?</w:t>
      </w:r>
      <w:commentRangeEnd w:id="12"/>
      <w:r w:rsidR="00687D94">
        <w:rPr>
          <w:rStyle w:val="CommentReference"/>
        </w:rPr>
        <w:commentReference w:id="12"/>
      </w:r>
      <w:r>
        <w:t xml:space="preserve"> Currently just showing the score which I think people will </w:t>
      </w:r>
      <w:r w:rsidR="00725009">
        <w:t xml:space="preserve">have a harder time relating to even with the explanation text. </w:t>
      </w:r>
    </w:p>
    <w:p w14:paraId="4C80B0D2" w14:textId="77777777" w:rsidR="001658F8" w:rsidRDefault="001658F8" w:rsidP="00171348">
      <w:pPr>
        <w:ind w:left="720"/>
      </w:pPr>
      <w:commentRangeStart w:id="13"/>
      <w:r>
        <w:lastRenderedPageBreak/>
        <w:t xml:space="preserve">Is 2020 the only projected year on this? It looks like it skips from 2014 to 2020. </w:t>
      </w:r>
      <w:commentRangeEnd w:id="13"/>
      <w:r w:rsidR="00687D94">
        <w:rPr>
          <w:rStyle w:val="CommentReference"/>
        </w:rPr>
        <w:commentReference w:id="13"/>
      </w:r>
    </w:p>
    <w:p w14:paraId="2084E995" w14:textId="77777777" w:rsidR="00B64F56" w:rsidRDefault="001658F8">
      <w:pPr>
        <w:ind w:left="720"/>
        <w:rPr>
          <w:ins w:id="14" w:author="Beth Tarasawa" w:date="2016-05-13T15:53:00Z"/>
        </w:rPr>
        <w:pPrChange w:id="15" w:author="Beth Tarasawa" w:date="2016-05-13T15:53:00Z">
          <w:pPr>
            <w:pStyle w:val="CommentText"/>
          </w:pPr>
        </w:pPrChange>
      </w:pPr>
      <w:commentRangeStart w:id="16"/>
      <w:r>
        <w:t xml:space="preserve">Is the score “0” for grey hexes, or is there insufficient data (like the affordability map)? </w:t>
      </w:r>
      <w:commentRangeEnd w:id="16"/>
      <w:r w:rsidR="00687D94">
        <w:rPr>
          <w:rStyle w:val="CommentReference"/>
        </w:rPr>
        <w:commentReference w:id="16"/>
      </w:r>
      <w:r>
        <w:t>I’m wondering if we should choose a different color than grey since we used it in a previous map for “insufficient data”</w:t>
      </w:r>
      <w:r w:rsidR="00FE2615">
        <w:t>. When I switched from the first to the second map my immediate thought was that those were areas of insufficient data as well, until I looked at the legend. That might confuse people.</w:t>
      </w:r>
    </w:p>
    <w:p w14:paraId="7B0AF169" w14:textId="0730AD13" w:rsidR="00B64F56" w:rsidRDefault="00B64F56">
      <w:pPr>
        <w:ind w:left="720"/>
        <w:rPr>
          <w:ins w:id="17" w:author="Beth Tarasawa" w:date="2016-05-13T15:53:00Z"/>
        </w:rPr>
        <w:pPrChange w:id="18" w:author="Beth Tarasawa" w:date="2016-05-13T15:54:00Z">
          <w:pPr>
            <w:pStyle w:val="CommentText"/>
          </w:pPr>
        </w:pPrChange>
      </w:pPr>
      <w:ins w:id="19" w:author="Beth Tarasawa" w:date="2016-05-13T15:54:00Z">
        <w:r>
          <w:t xml:space="preserve">See </w:t>
        </w:r>
        <w:proofErr w:type="spellStart"/>
        <w:r>
          <w:t>webtext</w:t>
        </w:r>
        <w:proofErr w:type="spellEnd"/>
        <w:r>
          <w:t xml:space="preserve"> suggestions for more context here- </w:t>
        </w:r>
      </w:ins>
      <w:ins w:id="20" w:author="Beth Tarasawa" w:date="2016-05-13T15:55:00Z">
        <w:r>
          <w:t>I</w:t>
        </w:r>
      </w:ins>
      <w:ins w:id="21" w:author="Beth Tarasawa" w:date="2016-05-13T15:53:00Z">
        <w:r>
          <w:t xml:space="preserve">s </w:t>
        </w:r>
      </w:ins>
      <w:del w:id="22" w:author="Beth Tarasawa" w:date="2016-05-13T15:53:00Z">
        <w:r w:rsidR="00FE2615" w:rsidDel="00B64F56">
          <w:delText xml:space="preserve"> </w:delText>
        </w:r>
      </w:del>
      <w:ins w:id="23" w:author="Beth Tarasawa" w:date="2016-05-13T15:53:00Z">
        <w:r>
          <w:t>there a way to apply a filter to the map</w:t>
        </w:r>
      </w:ins>
      <w:ins w:id="24" w:author="Beth Tarasawa" w:date="2016-05-13T15:55:00Z">
        <w:r>
          <w:t xml:space="preserve"> – use </w:t>
        </w:r>
      </w:ins>
      <w:ins w:id="25" w:author="Beth Tarasawa" w:date="2016-05-13T15:53:00Z">
        <w:r>
          <w:t>another color to indicate those areas that have “turned?” In other words, use an overlay that identifies tracts that were previously “very vulnerable to displacement” and have now increased (income, education, owners vs. renters) and/or lower levels of diversity? *Bates calls these areas “Continued loss” in her neighborhood typology maps (2013).</w:t>
        </w:r>
      </w:ins>
    </w:p>
    <w:p w14:paraId="45687CD6" w14:textId="77777777" w:rsidR="00B64F56" w:rsidRDefault="00B64F56" w:rsidP="00171348">
      <w:pPr>
        <w:ind w:left="720"/>
      </w:pPr>
    </w:p>
    <w:p w14:paraId="7085A6D7" w14:textId="77777777" w:rsidR="001658F8" w:rsidRPr="00725009" w:rsidRDefault="00725009" w:rsidP="001658F8">
      <w:pPr>
        <w:rPr>
          <w:b/>
        </w:rPr>
      </w:pPr>
      <w:r w:rsidRPr="00725009">
        <w:rPr>
          <w:b/>
        </w:rPr>
        <w:t>Housing Tenure</w:t>
      </w:r>
    </w:p>
    <w:p w14:paraId="525E778C" w14:textId="77777777" w:rsidR="00725009" w:rsidRDefault="00725009" w:rsidP="00725009">
      <w:pPr>
        <w:ind w:left="720"/>
      </w:pPr>
      <w:commentRangeStart w:id="26"/>
      <w:r>
        <w:t>There’s something off in the projected screen</w:t>
      </w:r>
      <w:r w:rsidR="00FE2615">
        <w:t xml:space="preserve"> (2020)</w:t>
      </w:r>
      <w:r>
        <w:t xml:space="preserve"> with the tenure percentages and the hex color in Hillsboro and North Portland (possibly others), where the color matches the 90% + but the hex says a value under 90% when you click it. Not sure what’s going on there, but it’s probably something that should be resolved before we go live. See screen shot:</w:t>
      </w:r>
      <w:commentRangeEnd w:id="26"/>
      <w:r w:rsidR="00815D32">
        <w:rPr>
          <w:rStyle w:val="CommentReference"/>
        </w:rPr>
        <w:commentReference w:id="26"/>
      </w:r>
    </w:p>
    <w:p w14:paraId="0D1D1DA3" w14:textId="77777777" w:rsidR="00725009" w:rsidRDefault="00725009" w:rsidP="001658F8">
      <w:r>
        <w:rPr>
          <w:noProof/>
        </w:rPr>
        <w:drawing>
          <wp:inline distT="0" distB="0" distL="0" distR="0" wp14:anchorId="260A7163" wp14:editId="79ACB7EE">
            <wp:extent cx="5553075" cy="3871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2269" cy="3892082"/>
                    </a:xfrm>
                    <a:prstGeom prst="rect">
                      <a:avLst/>
                    </a:prstGeom>
                  </pic:spPr>
                </pic:pic>
              </a:graphicData>
            </a:graphic>
          </wp:inline>
        </w:drawing>
      </w:r>
    </w:p>
    <w:p w14:paraId="3106BFA5" w14:textId="77777777" w:rsidR="001658F8" w:rsidRDefault="00725009" w:rsidP="00171348">
      <w:pPr>
        <w:ind w:left="720"/>
      </w:pPr>
      <w:r>
        <w:t xml:space="preserve">Is 2020 the only projected year on this? </w:t>
      </w:r>
      <w:commentRangeStart w:id="27"/>
      <w:r>
        <w:t>It looks like it skips from 2014 to 2020</w:t>
      </w:r>
      <w:commentRangeEnd w:id="27"/>
      <w:r w:rsidR="00815D32">
        <w:rPr>
          <w:rStyle w:val="CommentReference"/>
        </w:rPr>
        <w:commentReference w:id="27"/>
      </w:r>
      <w:r>
        <w:t>.</w:t>
      </w:r>
    </w:p>
    <w:p w14:paraId="6AF2F714" w14:textId="77777777" w:rsidR="008A6467" w:rsidRDefault="008A6467"/>
    <w:p w14:paraId="05FDA7D1" w14:textId="77777777" w:rsidR="008A6467" w:rsidRDefault="008A6467"/>
    <w:sectPr w:rsidR="008A64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izzie Gooding" w:date="2016-05-17T21:03:00Z" w:initials="LG">
    <w:p w14:paraId="769969EE" w14:textId="73E3F6A0" w:rsidR="00687D94" w:rsidRDefault="00687D94">
      <w:pPr>
        <w:pStyle w:val="CommentText"/>
      </w:pPr>
      <w:ins w:id="3" w:author="Lizzie Gooding" w:date="2016-05-17T21:02:00Z">
        <w:r>
          <w:rPr>
            <w:rStyle w:val="CommentReference"/>
          </w:rPr>
          <w:annotationRef/>
        </w:r>
      </w:ins>
      <w:r>
        <w:t>As Lorelei mentioned, it may be worth waiting on a final decision until we’ve had a PR firm look at it</w:t>
      </w:r>
    </w:p>
  </w:comment>
  <w:comment w:id="4" w:author="Beth Tarasawa" w:date="2016-05-13T08:47:00Z" w:initials="BT">
    <w:p w14:paraId="49A9FDCC" w14:textId="77777777" w:rsidR="00687D94" w:rsidRDefault="00687D94">
      <w:pPr>
        <w:pStyle w:val="CommentText"/>
      </w:pPr>
      <w:r>
        <w:rPr>
          <w:rStyle w:val="CommentReference"/>
        </w:rPr>
        <w:annotationRef/>
      </w:r>
      <w:r>
        <w:t>I like this one</w:t>
      </w:r>
    </w:p>
  </w:comment>
  <w:comment w:id="5" w:author="Beth Tarasawa" w:date="2016-05-13T08:48:00Z" w:initials="BT">
    <w:p w14:paraId="197A5E64" w14:textId="77777777" w:rsidR="00687D94" w:rsidRDefault="00687D94">
      <w:pPr>
        <w:pStyle w:val="CommentText"/>
      </w:pPr>
      <w:r>
        <w:rPr>
          <w:rStyle w:val="CommentReference"/>
        </w:rPr>
        <w:annotationRef/>
      </w:r>
      <w:r>
        <w:t>And this one</w:t>
      </w:r>
    </w:p>
  </w:comment>
  <w:comment w:id="6" w:author="Lizzie Gooding" w:date="2016-05-17T21:04:00Z" w:initials="LG">
    <w:p w14:paraId="0B793CFB" w14:textId="310850C8" w:rsidR="00687D94" w:rsidRDefault="00687D94">
      <w:pPr>
        <w:pStyle w:val="CommentText"/>
      </w:pPr>
      <w:r>
        <w:rPr>
          <w:rStyle w:val="CommentReference"/>
        </w:rPr>
        <w:annotationRef/>
      </w:r>
      <w:r>
        <w:t xml:space="preserve">We’re including these in the redesign; I’ve sent over a </w:t>
      </w:r>
      <w:proofErr w:type="spellStart"/>
      <w:r>
        <w:t>pdf</w:t>
      </w:r>
      <w:proofErr w:type="spellEnd"/>
      <w:r>
        <w:t xml:space="preserve"> with samples of what those tables will look like</w:t>
      </w:r>
    </w:p>
  </w:comment>
  <w:comment w:id="7" w:author="Lizzie Gooding" w:date="2016-05-17T21:09:00Z" w:initials="LG">
    <w:p w14:paraId="270FE7F8" w14:textId="77C7E589" w:rsidR="00687D94" w:rsidRDefault="00687D94">
      <w:pPr>
        <w:pStyle w:val="CommentText"/>
      </w:pPr>
      <w:r>
        <w:rPr>
          <w:rStyle w:val="CommentReference"/>
        </w:rPr>
        <w:annotationRef/>
      </w:r>
      <w:r>
        <w:t>Currently it’s showing 20%; we’ll have a button so we can toggle between 5 and 20%</w:t>
      </w:r>
    </w:p>
  </w:comment>
  <w:comment w:id="8" w:author="Lizzie Gooding" w:date="2016-05-17T21:09:00Z" w:initials="LG">
    <w:p w14:paraId="4ABDA364" w14:textId="5B28B9B1" w:rsidR="00687D94" w:rsidRDefault="00687D94">
      <w:pPr>
        <w:pStyle w:val="CommentText"/>
      </w:pPr>
      <w:r>
        <w:rPr>
          <w:rStyle w:val="CommentReference"/>
        </w:rPr>
        <w:annotationRef/>
      </w:r>
      <w:r>
        <w:t>This should be much better with our new redevelopment, but we’ll be sure to do some testing before you next see it</w:t>
      </w:r>
    </w:p>
  </w:comment>
  <w:comment w:id="9" w:author="Lizzie Gooding" w:date="2016-05-17T21:27:00Z" w:initials="LG">
    <w:p w14:paraId="53D633E8" w14:textId="59C0F5FC" w:rsidR="00687D94" w:rsidRDefault="00687D94">
      <w:pPr>
        <w:pStyle w:val="CommentText"/>
      </w:pPr>
      <w:r>
        <w:rPr>
          <w:rStyle w:val="CommentReference"/>
        </w:rPr>
        <w:annotationRef/>
      </w:r>
      <w:r>
        <w:t>I will double check, but I believe our consensus was that ECO does not feel comfortable showing sales price or percent of income spent on housing given the way we’re doing projections (linear trend). We will however show projected HUD MFI and interest rates</w:t>
      </w:r>
    </w:p>
  </w:comment>
  <w:comment w:id="12" w:author="Lizzie Gooding" w:date="2016-05-17T21:27:00Z" w:initials="LG">
    <w:p w14:paraId="5AA9A01C" w14:textId="282E4D82" w:rsidR="00687D94" w:rsidRDefault="00687D94">
      <w:pPr>
        <w:pStyle w:val="CommentText"/>
      </w:pPr>
      <w:r>
        <w:rPr>
          <w:rStyle w:val="CommentReference"/>
        </w:rPr>
        <w:annotationRef/>
      </w:r>
      <w:r>
        <w:t>We’re planning on showing all values except for the projected 2020 year</w:t>
      </w:r>
    </w:p>
  </w:comment>
  <w:comment w:id="13" w:author="Lizzie Gooding" w:date="2016-05-17T21:29:00Z" w:initials="LG">
    <w:p w14:paraId="13603378" w14:textId="6814C05C" w:rsidR="00687D94" w:rsidRDefault="00687D94">
      <w:pPr>
        <w:pStyle w:val="CommentText"/>
      </w:pPr>
      <w:r>
        <w:rPr>
          <w:rStyle w:val="CommentReference"/>
        </w:rPr>
        <w:annotationRef/>
      </w:r>
      <w:r>
        <w:t>Again, after reviewing results we felt it was more impactful and more accurate to show only 2020 rather than projected 2015 to 2020. I’d be happy to discuss this more in person but given the linear trend we used to project, results in 2020 are far more accurate than those in 2015. In 2015 and 2016 we were see a “correction” effect where values changed suddenly to fit with the line of best fit before trending consistently as we headed towards 2020</w:t>
      </w:r>
    </w:p>
  </w:comment>
  <w:comment w:id="16" w:author="Lizzie Gooding" w:date="2016-05-17T21:31:00Z" w:initials="LG">
    <w:p w14:paraId="7F246D86" w14:textId="24C80EF9" w:rsidR="00687D94" w:rsidRDefault="00687D94">
      <w:pPr>
        <w:pStyle w:val="CommentText"/>
      </w:pPr>
      <w:r>
        <w:rPr>
          <w:rStyle w:val="CommentReference"/>
        </w:rPr>
        <w:annotationRef/>
      </w:r>
      <w:r>
        <w:t xml:space="preserve">These are hexes which have a vulnerability score of </w:t>
      </w:r>
      <w:r w:rsidR="00815D32">
        <w:t>0, meaning they qualify for no vulnerability criteria. We could switch this color to white but it might be lost against the background. It’s hard to find a neutral color other than gray to denote that these hexes are not within the realm of vulnerability</w:t>
      </w:r>
    </w:p>
  </w:comment>
  <w:comment w:id="26" w:author="Lizzie Gooding" w:date="2016-05-17T21:31:00Z" w:initials="LG">
    <w:p w14:paraId="29F325EC" w14:textId="53A3082F" w:rsidR="00815D32" w:rsidRDefault="00815D32">
      <w:pPr>
        <w:pStyle w:val="CommentText"/>
      </w:pPr>
      <w:r>
        <w:rPr>
          <w:rStyle w:val="CommentReference"/>
        </w:rPr>
        <w:annotationRef/>
      </w:r>
      <w:r>
        <w:t>We’ll double check, it’s possible a layer got m</w:t>
      </w:r>
    </w:p>
  </w:comment>
  <w:comment w:id="27" w:author="Lizzie Gooding" w:date="2016-05-17T21:33:00Z" w:initials="LG">
    <w:p w14:paraId="307DC2E0" w14:textId="049DC541" w:rsidR="00815D32" w:rsidRDefault="00815D32">
      <w:pPr>
        <w:pStyle w:val="CommentText"/>
      </w:pPr>
      <w:r>
        <w:rPr>
          <w:rStyle w:val="CommentReference"/>
        </w:rPr>
        <w:annotationRef/>
      </w:r>
      <w:r>
        <w:t>See comment above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A9FDCC" w15:done="0"/>
  <w15:commentEx w15:paraId="197A5E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th Tarasawa">
    <w15:presenceInfo w15:providerId="AD" w15:userId="S-1-5-21-1192046546-1560294445-313073093-155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467"/>
    <w:rsid w:val="001658F8"/>
    <w:rsid w:val="00171348"/>
    <w:rsid w:val="004255D2"/>
    <w:rsid w:val="00465DC3"/>
    <w:rsid w:val="00687D94"/>
    <w:rsid w:val="00725009"/>
    <w:rsid w:val="007476C5"/>
    <w:rsid w:val="007963E6"/>
    <w:rsid w:val="007B182A"/>
    <w:rsid w:val="00815D32"/>
    <w:rsid w:val="008949D2"/>
    <w:rsid w:val="008A6467"/>
    <w:rsid w:val="008D304D"/>
    <w:rsid w:val="009B3CEB"/>
    <w:rsid w:val="00A1574A"/>
    <w:rsid w:val="00A82B71"/>
    <w:rsid w:val="00B64F56"/>
    <w:rsid w:val="00F41BB6"/>
    <w:rsid w:val="00FE2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C7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255D2"/>
    <w:rPr>
      <w:sz w:val="16"/>
      <w:szCs w:val="16"/>
    </w:rPr>
  </w:style>
  <w:style w:type="paragraph" w:styleId="CommentText">
    <w:name w:val="annotation text"/>
    <w:basedOn w:val="Normal"/>
    <w:link w:val="CommentTextChar"/>
    <w:unhideWhenUsed/>
    <w:rsid w:val="004255D2"/>
    <w:pPr>
      <w:spacing w:line="240" w:lineRule="auto"/>
    </w:pPr>
    <w:rPr>
      <w:sz w:val="20"/>
      <w:szCs w:val="20"/>
    </w:rPr>
  </w:style>
  <w:style w:type="character" w:customStyle="1" w:styleId="CommentTextChar">
    <w:name w:val="Comment Text Char"/>
    <w:basedOn w:val="DefaultParagraphFont"/>
    <w:link w:val="CommentText"/>
    <w:rsid w:val="004255D2"/>
    <w:rPr>
      <w:sz w:val="20"/>
      <w:szCs w:val="20"/>
    </w:rPr>
  </w:style>
  <w:style w:type="paragraph" w:styleId="CommentSubject">
    <w:name w:val="annotation subject"/>
    <w:basedOn w:val="CommentText"/>
    <w:next w:val="CommentText"/>
    <w:link w:val="CommentSubjectChar"/>
    <w:uiPriority w:val="99"/>
    <w:semiHidden/>
    <w:unhideWhenUsed/>
    <w:rsid w:val="004255D2"/>
    <w:rPr>
      <w:b/>
      <w:bCs/>
    </w:rPr>
  </w:style>
  <w:style w:type="character" w:customStyle="1" w:styleId="CommentSubjectChar">
    <w:name w:val="Comment Subject Char"/>
    <w:basedOn w:val="CommentTextChar"/>
    <w:link w:val="CommentSubject"/>
    <w:uiPriority w:val="99"/>
    <w:semiHidden/>
    <w:rsid w:val="004255D2"/>
    <w:rPr>
      <w:b/>
      <w:bCs/>
      <w:sz w:val="20"/>
      <w:szCs w:val="20"/>
    </w:rPr>
  </w:style>
  <w:style w:type="paragraph" w:styleId="BalloonText">
    <w:name w:val="Balloon Text"/>
    <w:basedOn w:val="Normal"/>
    <w:link w:val="BalloonTextChar"/>
    <w:uiPriority w:val="99"/>
    <w:semiHidden/>
    <w:unhideWhenUsed/>
    <w:rsid w:val="004255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5D2"/>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255D2"/>
    <w:rPr>
      <w:sz w:val="16"/>
      <w:szCs w:val="16"/>
    </w:rPr>
  </w:style>
  <w:style w:type="paragraph" w:styleId="CommentText">
    <w:name w:val="annotation text"/>
    <w:basedOn w:val="Normal"/>
    <w:link w:val="CommentTextChar"/>
    <w:unhideWhenUsed/>
    <w:rsid w:val="004255D2"/>
    <w:pPr>
      <w:spacing w:line="240" w:lineRule="auto"/>
    </w:pPr>
    <w:rPr>
      <w:sz w:val="20"/>
      <w:szCs w:val="20"/>
    </w:rPr>
  </w:style>
  <w:style w:type="character" w:customStyle="1" w:styleId="CommentTextChar">
    <w:name w:val="Comment Text Char"/>
    <w:basedOn w:val="DefaultParagraphFont"/>
    <w:link w:val="CommentText"/>
    <w:rsid w:val="004255D2"/>
    <w:rPr>
      <w:sz w:val="20"/>
      <w:szCs w:val="20"/>
    </w:rPr>
  </w:style>
  <w:style w:type="paragraph" w:styleId="CommentSubject">
    <w:name w:val="annotation subject"/>
    <w:basedOn w:val="CommentText"/>
    <w:next w:val="CommentText"/>
    <w:link w:val="CommentSubjectChar"/>
    <w:uiPriority w:val="99"/>
    <w:semiHidden/>
    <w:unhideWhenUsed/>
    <w:rsid w:val="004255D2"/>
    <w:rPr>
      <w:b/>
      <w:bCs/>
    </w:rPr>
  </w:style>
  <w:style w:type="character" w:customStyle="1" w:styleId="CommentSubjectChar">
    <w:name w:val="Comment Subject Char"/>
    <w:basedOn w:val="CommentTextChar"/>
    <w:link w:val="CommentSubject"/>
    <w:uiPriority w:val="99"/>
    <w:semiHidden/>
    <w:rsid w:val="004255D2"/>
    <w:rPr>
      <w:b/>
      <w:bCs/>
      <w:sz w:val="20"/>
      <w:szCs w:val="20"/>
    </w:rPr>
  </w:style>
  <w:style w:type="paragraph" w:styleId="BalloonText">
    <w:name w:val="Balloon Text"/>
    <w:basedOn w:val="Normal"/>
    <w:link w:val="BalloonTextChar"/>
    <w:uiPriority w:val="99"/>
    <w:semiHidden/>
    <w:unhideWhenUsed/>
    <w:rsid w:val="004255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5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423</Words>
  <Characters>2416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Forsythe-Insley</dc:creator>
  <cp:keywords/>
  <dc:description/>
  <cp:lastModifiedBy>Lizzie Gooding</cp:lastModifiedBy>
  <cp:revision>2</cp:revision>
  <dcterms:created xsi:type="dcterms:W3CDTF">2016-05-18T04:57:00Z</dcterms:created>
  <dcterms:modified xsi:type="dcterms:W3CDTF">2016-05-18T04:57:00Z</dcterms:modified>
</cp:coreProperties>
</file>