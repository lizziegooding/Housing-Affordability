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471AA" w14:textId="41BE354E" w:rsidR="00B8023A" w:rsidRPr="00F8381C" w:rsidRDefault="00F8381C" w:rsidP="00881045">
      <w:pPr>
        <w:tabs>
          <w:tab w:val="left" w:pos="990"/>
          <w:tab w:val="right" w:pos="9360"/>
        </w:tabs>
        <w:spacing w:before="360" w:after="0"/>
        <w:ind w:left="990" w:hanging="990"/>
        <w:rPr>
          <w:rFonts w:ascii="Franklin Gothic Book" w:hAnsi="Franklin Gothic Book"/>
        </w:rPr>
      </w:pPr>
      <w:r w:rsidRPr="00F8381C">
        <w:rPr>
          <w:rFonts w:ascii="Franklin Gothic Book" w:hAnsi="Franklin Gothic Book"/>
        </w:rPr>
        <w:t>DATE:</w:t>
      </w:r>
      <w:r w:rsidR="00481470" w:rsidRPr="00F8381C">
        <w:rPr>
          <w:rFonts w:ascii="Franklin Gothic Book" w:hAnsi="Franklin Gothic Book"/>
        </w:rPr>
        <w:t xml:space="preserve"> </w:t>
      </w:r>
      <w:r w:rsidR="00481470" w:rsidRPr="00F8381C">
        <w:rPr>
          <w:rFonts w:ascii="Franklin Gothic Book" w:hAnsi="Franklin Gothic Book"/>
        </w:rPr>
        <w:tab/>
      </w:r>
      <w:r w:rsidR="00A80B12">
        <w:rPr>
          <w:rFonts w:ascii="Franklin Gothic Book" w:hAnsi="Franklin Gothic Book"/>
        </w:rPr>
        <w:t>5/10</w:t>
      </w:r>
      <w:r w:rsidR="00137ED2">
        <w:rPr>
          <w:rFonts w:ascii="Franklin Gothic Book" w:hAnsi="Franklin Gothic Book"/>
        </w:rPr>
        <w:t>/16</w:t>
      </w:r>
    </w:p>
    <w:p w14:paraId="12E98491" w14:textId="77777777" w:rsidR="00B8023A" w:rsidRPr="00F8381C" w:rsidRDefault="00F8381C" w:rsidP="00F8381C">
      <w:pPr>
        <w:tabs>
          <w:tab w:val="left" w:pos="990"/>
          <w:tab w:val="right" w:pos="9360"/>
        </w:tabs>
        <w:spacing w:after="0"/>
        <w:ind w:left="994" w:hanging="994"/>
        <w:rPr>
          <w:rFonts w:ascii="Franklin Gothic Book" w:hAnsi="Franklin Gothic Book"/>
        </w:rPr>
      </w:pPr>
      <w:r w:rsidRPr="00F8381C">
        <w:rPr>
          <w:rFonts w:ascii="Franklin Gothic Book" w:hAnsi="Franklin Gothic Book"/>
        </w:rPr>
        <w:t>TO:</w:t>
      </w:r>
      <w:r w:rsidR="00231AFF" w:rsidRPr="00F8381C">
        <w:rPr>
          <w:rFonts w:ascii="Franklin Gothic Book" w:hAnsi="Franklin Gothic Book"/>
        </w:rPr>
        <w:tab/>
      </w:r>
      <w:r>
        <w:rPr>
          <w:rFonts w:ascii="Franklin Gothic Book" w:hAnsi="Franklin Gothic Book"/>
        </w:rPr>
        <w:tab/>
      </w:r>
      <w:r w:rsidR="00137ED2">
        <w:rPr>
          <w:rFonts w:ascii="Franklin Gothic Book" w:hAnsi="Franklin Gothic Book"/>
        </w:rPr>
        <w:t>PORTLAND HOUSING CENTER</w:t>
      </w:r>
    </w:p>
    <w:p w14:paraId="238F6141" w14:textId="77777777" w:rsidR="00B8023A" w:rsidRPr="00F8381C" w:rsidRDefault="00F8381C" w:rsidP="00F8381C">
      <w:pPr>
        <w:tabs>
          <w:tab w:val="left" w:pos="990"/>
          <w:tab w:val="right" w:pos="9180"/>
          <w:tab w:val="right" w:pos="9360"/>
        </w:tabs>
        <w:spacing w:after="0"/>
        <w:ind w:left="994" w:hanging="994"/>
        <w:rPr>
          <w:rFonts w:ascii="Franklin Gothic Book" w:hAnsi="Franklin Gothic Book"/>
        </w:rPr>
      </w:pPr>
      <w:r w:rsidRPr="00F8381C">
        <w:rPr>
          <w:rFonts w:ascii="Franklin Gothic Book" w:hAnsi="Franklin Gothic Book"/>
        </w:rPr>
        <w:t xml:space="preserve">FROM: </w:t>
      </w:r>
      <w:r w:rsidR="00C24D0C" w:rsidRPr="00F8381C">
        <w:rPr>
          <w:rFonts w:ascii="Franklin Gothic Book" w:hAnsi="Franklin Gothic Book"/>
        </w:rPr>
        <w:tab/>
      </w:r>
      <w:r w:rsidR="00137ED2">
        <w:rPr>
          <w:rFonts w:ascii="Franklin Gothic Book" w:hAnsi="Franklin Gothic Book"/>
        </w:rPr>
        <w:t>LORELEI JUNTUNEN AND LIZZIE GOODING</w:t>
      </w:r>
    </w:p>
    <w:p w14:paraId="4E92C564" w14:textId="77777777" w:rsidR="00BA51C2" w:rsidRDefault="00ED1FA4" w:rsidP="00BA51C2">
      <w:pPr>
        <w:pBdr>
          <w:bottom w:val="single" w:sz="12" w:space="4" w:color="97161F"/>
        </w:pBdr>
        <w:tabs>
          <w:tab w:val="right" w:pos="9360"/>
        </w:tabs>
        <w:spacing w:after="360"/>
        <w:ind w:left="994" w:hanging="994"/>
        <w:rPr>
          <w:rFonts w:ascii="Franklin Gothic Book" w:hAnsi="Franklin Gothic Book"/>
          <w:caps/>
          <w:szCs w:val="20"/>
        </w:rPr>
      </w:pPr>
      <w:r w:rsidRPr="00F8381C">
        <w:rPr>
          <w:rFonts w:ascii="Franklin Gothic Book" w:hAnsi="Franklin Gothic Book"/>
        </w:rPr>
        <w:t>S</w:t>
      </w:r>
      <w:r>
        <w:rPr>
          <w:rFonts w:ascii="Franklin Gothic Book" w:hAnsi="Franklin Gothic Book"/>
        </w:rPr>
        <w:t>UBJECT</w:t>
      </w:r>
      <w:r w:rsidRPr="00F8381C">
        <w:rPr>
          <w:rFonts w:ascii="Franklin Gothic Book" w:hAnsi="Franklin Gothic Book"/>
        </w:rPr>
        <w:t>:</w:t>
      </w:r>
      <w:r w:rsidR="00B8023A" w:rsidRPr="00F8381C">
        <w:rPr>
          <w:rFonts w:ascii="Franklin Gothic Book" w:hAnsi="Franklin Gothic Book"/>
          <w:caps/>
          <w:szCs w:val="20"/>
        </w:rPr>
        <w:tab/>
      </w:r>
      <w:r w:rsidR="00137ED2">
        <w:rPr>
          <w:rFonts w:ascii="Franklin Gothic Book" w:hAnsi="Franklin Gothic Book"/>
          <w:caps/>
          <w:szCs w:val="20"/>
        </w:rPr>
        <w:t>DRAFT HOUSING AFFORDABILITY TOOL TEXT</w:t>
      </w:r>
    </w:p>
    <w:p w14:paraId="487E6123" w14:textId="6C67D2F7" w:rsidR="00272A74" w:rsidRPr="00A80B12" w:rsidRDefault="000B3268" w:rsidP="00137ED2">
      <w:pPr>
        <w:rPr>
          <w:bCs/>
          <w:highlight w:val="yellow"/>
        </w:rPr>
      </w:pPr>
      <w:r>
        <w:rPr>
          <w:bCs/>
          <w:highlight w:val="yellow"/>
        </w:rPr>
        <w:t xml:space="preserve">Please try to keep text to about 200 words per </w:t>
      </w:r>
      <w:r w:rsidR="00272A74" w:rsidRPr="00A80B12">
        <w:rPr>
          <w:bCs/>
          <w:highlight w:val="yellow"/>
        </w:rPr>
        <w:t>map</w:t>
      </w:r>
    </w:p>
    <w:p w14:paraId="6FAB71CE" w14:textId="56C377EC" w:rsidR="00137ED2" w:rsidRPr="00137ED2" w:rsidRDefault="001F37B6" w:rsidP="00137ED2">
      <w:r>
        <w:rPr>
          <w:b/>
          <w:bCs/>
        </w:rPr>
        <w:t xml:space="preserve"> </w:t>
      </w:r>
      <w:r w:rsidR="00C4485D">
        <w:rPr>
          <w:b/>
          <w:bCs/>
        </w:rPr>
        <w:t>Home ownership Affordability</w:t>
      </w:r>
    </w:p>
    <w:p w14:paraId="1F39DBEE" w14:textId="11F3B1E3" w:rsidR="00137ED2" w:rsidRDefault="000309E7" w:rsidP="00137ED2">
      <w:r w:rsidRPr="00137ED2">
        <w:t xml:space="preserve">Much of </w:t>
      </w:r>
      <w:r w:rsidR="00586AB5">
        <w:t>the region</w:t>
      </w:r>
      <w:r w:rsidRPr="00137ED2">
        <w:t>, espe</w:t>
      </w:r>
      <w:r w:rsidR="000B3268">
        <w:t xml:space="preserve">cially neighborhoods closer to </w:t>
      </w:r>
      <w:r w:rsidR="00586AB5">
        <w:t>Portland’s city</w:t>
      </w:r>
      <w:r w:rsidR="00586AB5" w:rsidRPr="00137ED2">
        <w:t xml:space="preserve"> </w:t>
      </w:r>
      <w:r w:rsidRPr="00137ED2">
        <w:t xml:space="preserve">center, has become increasingly less affordable </w:t>
      </w:r>
      <w:r w:rsidR="00586AB5">
        <w:t>for middle-income home buyers</w:t>
      </w:r>
      <w:ins w:id="0" w:author="Lorelei Juntunen" w:date="2016-05-20T08:46:00Z">
        <w:r w:rsidR="009C561C">
          <w:t xml:space="preserve"> since </w:t>
        </w:r>
      </w:ins>
      <w:ins w:id="1" w:author="Lorelei Juntunen" w:date="2016-05-20T08:47:00Z">
        <w:r w:rsidR="009C561C">
          <w:t>2012</w:t>
        </w:r>
      </w:ins>
      <w:r w:rsidRPr="00137ED2">
        <w:t xml:space="preserve">. </w:t>
      </w:r>
      <w:moveToRangeStart w:id="2" w:author="Lorelei Juntunen" w:date="2016-05-20T08:49:00Z" w:name="move451497513"/>
      <w:moveTo w:id="3" w:author="Lorelei Juntunen" w:date="2016-05-20T08:49:00Z">
        <w:r w:rsidR="009C561C" w:rsidRPr="00137ED2">
          <w:t xml:space="preserve">The map to the </w:t>
        </w:r>
        <w:r w:rsidR="009C561C">
          <w:t>right</w:t>
        </w:r>
        <w:r w:rsidR="009C561C" w:rsidRPr="00137ED2">
          <w:t xml:space="preserve"> shows the percent of income </w:t>
        </w:r>
        <w:r w:rsidR="009C561C">
          <w:t>spent on</w:t>
        </w:r>
        <w:r w:rsidR="009C561C" w:rsidRPr="00137ED2">
          <w:t xml:space="preserve"> housing for a household earning the region’s median family income </w:t>
        </w:r>
        <w:r w:rsidR="009C561C">
          <w:t xml:space="preserve">for a family of </w:t>
        </w:r>
      </w:moveTo>
      <w:ins w:id="4" w:author="Lorelei Juntunen" w:date="2016-05-20T08:49:00Z">
        <w:r w:rsidR="009C561C">
          <w:t>four</w:t>
        </w:r>
      </w:ins>
      <w:moveTo w:id="5" w:author="Lorelei Juntunen" w:date="2016-05-20T08:49:00Z">
        <w:del w:id="6" w:author="Lorelei Juntunen" w:date="2016-05-20T08:49:00Z">
          <w:r w:rsidR="009C561C" w:rsidDel="009C561C">
            <w:delText>4</w:delText>
          </w:r>
        </w:del>
        <w:r w:rsidR="009C561C">
          <w:t xml:space="preserve"> in the given year</w:t>
        </w:r>
        <w:r w:rsidR="009C561C" w:rsidRPr="00137ED2">
          <w:t>.</w:t>
        </w:r>
      </w:moveTo>
      <w:moveToRangeEnd w:id="2"/>
      <w:ins w:id="7" w:author="Lorelei Juntunen" w:date="2016-05-20T08:49:00Z">
        <w:r w:rsidR="009C561C">
          <w:t xml:space="preserve"> </w:t>
        </w:r>
      </w:ins>
      <w:moveToRangeStart w:id="8" w:author="Lorelei Juntunen" w:date="2016-05-20T08:50:00Z" w:name="move451497547"/>
      <w:moveTo w:id="9" w:author="Lorelei Juntunen" w:date="2016-05-20T08:50:00Z">
        <w:r w:rsidR="009C561C" w:rsidRPr="00137ED2">
          <w:t>Areas shaded green are locations considered affordable for these households</w:t>
        </w:r>
        <w:r w:rsidR="009C561C">
          <w:t>,</w:t>
        </w:r>
        <w:r w:rsidR="009C561C" w:rsidRPr="00137ED2">
          <w:t xml:space="preserve"> as they require 30% or less of a household’s income. Areas shaded red are considered unaffordable.</w:t>
        </w:r>
        <w:r w:rsidR="009C561C">
          <w:t xml:space="preserve"> Over time, affordability changes as incomes, interest rates, and home sales prices </w:t>
        </w:r>
        <w:commentRangeStart w:id="10"/>
        <w:r w:rsidR="009C561C">
          <w:t>change</w:t>
        </w:r>
      </w:moveTo>
      <w:commentRangeEnd w:id="10"/>
      <w:r w:rsidR="009C561C">
        <w:rPr>
          <w:rStyle w:val="CommentReference"/>
        </w:rPr>
        <w:commentReference w:id="10"/>
      </w:r>
      <w:moveTo w:id="11" w:author="Lorelei Juntunen" w:date="2016-05-20T08:50:00Z">
        <w:r w:rsidR="009C561C">
          <w:t>.</w:t>
        </w:r>
        <w:r w:rsidR="009C561C" w:rsidRPr="00137ED2">
          <w:t xml:space="preserve"> </w:t>
        </w:r>
      </w:moveTo>
      <w:moveToRangeEnd w:id="8"/>
      <w:del w:id="12" w:author="Lorelei Juntunen" w:date="2016-05-20T08:47:00Z">
        <w:r w:rsidR="00137ED2" w:rsidRPr="00137ED2" w:rsidDel="009C561C">
          <w:delText>S</w:delText>
        </w:r>
      </w:del>
      <w:del w:id="13" w:author="Lorelei Juntunen" w:date="2016-05-20T08:50:00Z">
        <w:r w:rsidR="00137ED2" w:rsidRPr="00137ED2" w:rsidDel="009C561C">
          <w:delText>ingle-family home affordability</w:delText>
        </w:r>
      </w:del>
      <w:del w:id="14" w:author="Lorelei Juntunen" w:date="2016-05-20T08:48:00Z">
        <w:r w:rsidR="00137ED2" w:rsidRPr="00137ED2" w:rsidDel="009C561C">
          <w:delText xml:space="preserve"> is </w:delText>
        </w:r>
      </w:del>
      <w:del w:id="15" w:author="Lorelei Juntunen" w:date="2016-05-20T08:50:00Z">
        <w:r w:rsidR="00137ED2" w:rsidRPr="00137ED2" w:rsidDel="009C561C">
          <w:delText xml:space="preserve">based </w:delText>
        </w:r>
      </w:del>
      <w:del w:id="16" w:author="Lorelei Juntunen" w:date="2016-05-20T08:48:00Z">
        <w:r w:rsidR="00137ED2" w:rsidRPr="00137ED2" w:rsidDel="009C561C">
          <w:delText>on a number of factors</w:delText>
        </w:r>
      </w:del>
      <w:del w:id="17" w:author="Lorelei Juntunen" w:date="2016-05-20T08:47:00Z">
        <w:r w:rsidR="00137ED2" w:rsidRPr="00137ED2" w:rsidDel="009C561C">
          <w:delText xml:space="preserve"> in addition to the </w:delText>
        </w:r>
      </w:del>
      <w:del w:id="18" w:author="Lorelei Juntunen" w:date="2016-05-20T08:50:00Z">
        <w:r w:rsidR="00137ED2" w:rsidRPr="00137ED2" w:rsidDel="009C561C">
          <w:delText xml:space="preserve">actual sales price for </w:delText>
        </w:r>
      </w:del>
      <w:del w:id="19" w:author="Lorelei Juntunen" w:date="2016-05-20T08:48:00Z">
        <w:r w:rsidR="00137ED2" w:rsidRPr="00137ED2" w:rsidDel="009C561C">
          <w:delText>a home.</w:delText>
        </w:r>
      </w:del>
      <w:del w:id="20" w:author="Lorelei Juntunen" w:date="2016-05-20T08:49:00Z">
        <w:r w:rsidR="00137ED2" w:rsidRPr="00137ED2" w:rsidDel="009C561C">
          <w:delText xml:space="preserve"> </w:delText>
        </w:r>
      </w:del>
      <w:del w:id="21" w:author="Lorelei Juntunen" w:date="2016-05-20T08:48:00Z">
        <w:r w:rsidR="00137ED2" w:rsidRPr="00137ED2" w:rsidDel="009C561C">
          <w:delText>These factors include the</w:delText>
        </w:r>
      </w:del>
      <w:del w:id="22" w:author="Lorelei Juntunen" w:date="2016-05-20T08:50:00Z">
        <w:r w:rsidR="00137ED2" w:rsidRPr="00137ED2" w:rsidDel="009C561C">
          <w:delText xml:space="preserve"> household</w:delText>
        </w:r>
      </w:del>
      <w:del w:id="23" w:author="Lorelei Juntunen" w:date="2016-05-20T08:48:00Z">
        <w:r w:rsidR="00137ED2" w:rsidRPr="00137ED2" w:rsidDel="009C561C">
          <w:delText>’s</w:delText>
        </w:r>
      </w:del>
      <w:del w:id="24" w:author="Lorelei Juntunen" w:date="2016-05-20T08:50:00Z">
        <w:r w:rsidR="00137ED2" w:rsidRPr="00137ED2" w:rsidDel="009C561C">
          <w:delText xml:space="preserve"> income</w:delText>
        </w:r>
      </w:del>
      <w:del w:id="25" w:author="Lorelei Juntunen" w:date="2016-05-20T08:49:00Z">
        <w:r w:rsidR="00137ED2" w:rsidRPr="00137ED2" w:rsidDel="009C561C">
          <w:delText>,</w:delText>
        </w:r>
      </w:del>
      <w:del w:id="26" w:author="Lorelei Juntunen" w:date="2016-05-20T08:48:00Z">
        <w:r w:rsidR="00137ED2" w:rsidRPr="00137ED2" w:rsidDel="009C561C">
          <w:delText xml:space="preserve"> the down payment required, current interest rates, utilities, and property tax</w:delText>
        </w:r>
      </w:del>
      <w:del w:id="27" w:author="Lorelei Juntunen" w:date="2016-05-20T08:50:00Z">
        <w:r w:rsidR="00137ED2" w:rsidRPr="00137ED2" w:rsidDel="009C561C">
          <w:delText xml:space="preserve">. </w:delText>
        </w:r>
      </w:del>
      <w:moveFromRangeStart w:id="28" w:author="Lorelei Juntunen" w:date="2016-05-20T08:49:00Z" w:name="move451497513"/>
      <w:moveFrom w:id="29" w:author="Lorelei Juntunen" w:date="2016-05-20T08:49:00Z">
        <w:r w:rsidR="00137ED2" w:rsidRPr="00137ED2" w:rsidDel="009C561C">
          <w:t xml:space="preserve">The map to the </w:t>
        </w:r>
        <w:r w:rsidR="00C4485D" w:rsidDel="009C561C">
          <w:t>right</w:t>
        </w:r>
        <w:r w:rsidR="00137ED2" w:rsidRPr="00137ED2" w:rsidDel="009C561C">
          <w:t xml:space="preserve"> shows the percent of income </w:t>
        </w:r>
        <w:r w:rsidR="00C4485D" w:rsidDel="009C561C">
          <w:t>spent on</w:t>
        </w:r>
        <w:r w:rsidR="00137ED2" w:rsidRPr="00137ED2" w:rsidDel="009C561C">
          <w:t xml:space="preserve"> housing for a household earning the region’s median family income </w:t>
        </w:r>
        <w:r w:rsidR="00803470" w:rsidDel="009C561C">
          <w:t>for a family of 4</w:t>
        </w:r>
        <w:r w:rsidR="00C4485D" w:rsidDel="009C561C">
          <w:t xml:space="preserve"> in the given year</w:t>
        </w:r>
        <w:r w:rsidR="00137ED2" w:rsidRPr="00137ED2" w:rsidDel="009C561C">
          <w:t xml:space="preserve">. </w:t>
        </w:r>
      </w:moveFrom>
      <w:moveFromRangeStart w:id="30" w:author="Lorelei Juntunen" w:date="2016-05-20T08:50:00Z" w:name="move451497547"/>
      <w:moveFromRangeEnd w:id="28"/>
      <w:moveFrom w:id="31" w:author="Lorelei Juntunen" w:date="2016-05-20T08:50:00Z">
        <w:r w:rsidR="00137ED2" w:rsidRPr="00137ED2" w:rsidDel="009C561C">
          <w:t>Areas shaded green are locations considered affordable for these households</w:t>
        </w:r>
        <w:r w:rsidR="00586AB5" w:rsidDel="009C561C">
          <w:t>,</w:t>
        </w:r>
        <w:r w:rsidR="00137ED2" w:rsidRPr="00137ED2" w:rsidDel="009C561C">
          <w:t xml:space="preserve"> as they require 30% or less of a household’s income. Areas shaded red are considered unaffordable.</w:t>
        </w:r>
        <w:r w:rsidR="00586AB5" w:rsidDel="009C561C">
          <w:t xml:space="preserve"> Over time, affordability changes as incomes, interest rates, and home sales prices change.</w:t>
        </w:r>
        <w:r w:rsidR="00137ED2" w:rsidRPr="00137ED2" w:rsidDel="009C561C">
          <w:t xml:space="preserve"> </w:t>
        </w:r>
      </w:moveFrom>
      <w:moveFromRangeEnd w:id="30"/>
    </w:p>
    <w:p w14:paraId="0C93D17A" w14:textId="6711FCCD" w:rsidR="00C4485D" w:rsidRPr="00137ED2" w:rsidRDefault="00C4485D" w:rsidP="00137ED2">
      <w:commentRangeStart w:id="32"/>
      <w:r>
        <w:t xml:space="preserve">The 2000 to 2015 period shows two full housing cycles; while housing became more affordable from 2000 to 2004, by 2007 </w:t>
      </w:r>
      <w:ins w:id="33" w:author="Lorelei Juntunen" w:date="2016-05-20T08:51:00Z">
        <w:r w:rsidR="009C561C">
          <w:t xml:space="preserve">affordable home </w:t>
        </w:r>
      </w:ins>
      <w:del w:id="34" w:author="Lorelei Juntunen" w:date="2016-05-20T08:51:00Z">
        <w:r w:rsidDel="009C561C">
          <w:delText xml:space="preserve">affordability </w:delText>
        </w:r>
      </w:del>
      <w:ins w:id="35" w:author="Lorelei Juntunen" w:date="2016-05-20T08:51:00Z">
        <w:r w:rsidR="009C561C">
          <w:t>ownership</w:t>
        </w:r>
        <w:r w:rsidR="009C561C">
          <w:t xml:space="preserve"> </w:t>
        </w:r>
      </w:ins>
      <w:del w:id="36" w:author="Lorelei Juntunen" w:date="2016-05-20T08:51:00Z">
        <w:r w:rsidDel="009C561C">
          <w:delText>was even worse</w:delText>
        </w:r>
      </w:del>
      <w:ins w:id="37" w:author="Lorelei Juntunen" w:date="2016-05-20T08:51:00Z">
        <w:r w:rsidR="009C561C">
          <w:t>had become more challenging that it is</w:t>
        </w:r>
      </w:ins>
      <w:r>
        <w:t xml:space="preserve"> </w:t>
      </w:r>
      <w:del w:id="38" w:author="Lorelei Juntunen" w:date="2016-05-20T08:51:00Z">
        <w:r w:rsidDel="009C561C">
          <w:delText xml:space="preserve">than </w:delText>
        </w:r>
      </w:del>
      <w:r>
        <w:t xml:space="preserve">today given </w:t>
      </w:r>
      <w:ins w:id="39" w:author="Lorelei Juntunen" w:date="2016-05-20T08:51:00Z">
        <w:r w:rsidR="009C561C">
          <w:t xml:space="preserve">relatively </w:t>
        </w:r>
      </w:ins>
      <w:r>
        <w:t>high interest rates. By 2011 at the bottom of the recession, housing once again trended towards being more affordable. If these trends continue at their current rates it is likely housing will become only more unaffordable again by 2020</w:t>
      </w:r>
      <w:commentRangeEnd w:id="32"/>
      <w:r>
        <w:rPr>
          <w:rStyle w:val="CommentReference"/>
        </w:rPr>
        <w:commentReference w:id="32"/>
      </w:r>
      <w:r>
        <w:t>.</w:t>
      </w:r>
    </w:p>
    <w:p w14:paraId="766DCE18" w14:textId="77777777" w:rsidR="00272A74" w:rsidRPr="00137ED2" w:rsidRDefault="00272A74" w:rsidP="00272A74">
      <w:r>
        <w:rPr>
          <w:b/>
          <w:bCs/>
        </w:rPr>
        <w:t xml:space="preserve">Displacement </w:t>
      </w:r>
      <w:r w:rsidRPr="00137ED2">
        <w:rPr>
          <w:b/>
          <w:bCs/>
        </w:rPr>
        <w:t>Vulnerability</w:t>
      </w:r>
    </w:p>
    <w:p w14:paraId="6E774515" w14:textId="271CF60A" w:rsidR="006C792D" w:rsidRPr="00565751" w:rsidRDefault="00272A74" w:rsidP="00137ED2">
      <w:pPr>
        <w:rPr>
          <w:bCs/>
        </w:rPr>
      </w:pPr>
      <w:r>
        <w:t xml:space="preserve">Between 1990 and 2014, </w:t>
      </w:r>
      <w:del w:id="40" w:author="Lorelei Juntunen" w:date="2016-05-20T08:55:00Z">
        <w:r w:rsidDel="004D5C3A">
          <w:delText>more census tracts</w:delText>
        </w:r>
      </w:del>
      <w:ins w:id="41" w:author="Lorelei Juntunen" w:date="2016-05-20T08:55:00Z">
        <w:r w:rsidR="004D5C3A">
          <w:t>a larger share of the Portland metro area</w:t>
        </w:r>
      </w:ins>
      <w:ins w:id="42" w:author="Lorelei Juntunen" w:date="2016-05-20T08:56:00Z">
        <w:r w:rsidR="004D5C3A">
          <w:t xml:space="preserve">’s population has the characteristics that suggest that they are vulnerable to displacement from their neighborhoods because of changing housing market dynamics. And, the households with those characteristics are increasingly concentrated at the edges of the region, rather than in its center. </w:t>
        </w:r>
      </w:ins>
      <w:del w:id="43" w:author="Lorelei Juntunen" w:date="2016-05-20T08:56:00Z">
        <w:r w:rsidDel="004D5C3A">
          <w:delText xml:space="preserve"> have </w:delText>
        </w:r>
      </w:del>
      <w:del w:id="44" w:author="Lorelei Juntunen" w:date="2016-05-20T08:58:00Z">
        <w:r w:rsidDel="004D5C3A">
          <w:delText xml:space="preserve">become vulnerable to displacement. If current trends continue, vulnerability will only increase by 2020. </w:delText>
        </w:r>
        <w:r w:rsidRPr="00137ED2" w:rsidDel="004D5C3A">
          <w:delText xml:space="preserve">The map </w:delText>
        </w:r>
        <w:r w:rsidR="000A2832" w:rsidDel="004D5C3A">
          <w:delText>identifies</w:delText>
        </w:r>
        <w:r w:rsidR="000A2832" w:rsidRPr="00137ED2" w:rsidDel="004D5C3A">
          <w:delText xml:space="preserve"> </w:delText>
        </w:r>
        <w:r w:rsidR="000A2832" w:rsidDel="004D5C3A">
          <w:delText>census tracts</w:delText>
        </w:r>
        <w:r w:rsidR="000A2832" w:rsidRPr="00137ED2" w:rsidDel="004D5C3A">
          <w:delText xml:space="preserve"> </w:delText>
        </w:r>
        <w:r w:rsidR="000A2832" w:rsidDel="004D5C3A">
          <w:delText>that contain</w:delText>
        </w:r>
        <w:r w:rsidR="000A2832" w:rsidRPr="00137ED2" w:rsidDel="004D5C3A">
          <w:delText xml:space="preserve"> </w:delText>
        </w:r>
        <w:r w:rsidRPr="00137ED2" w:rsidDel="004D5C3A">
          <w:delText xml:space="preserve">higher-than-average </w:delText>
        </w:r>
        <w:r w:rsidR="000A2832" w:rsidDel="004D5C3A">
          <w:delText xml:space="preserve">percentages of </w:delText>
        </w:r>
        <w:r w:rsidRPr="00137ED2" w:rsidDel="004D5C3A">
          <w:delText xml:space="preserve">populations that are </w:delText>
        </w:r>
        <w:r w:rsidR="000A2832" w:rsidDel="004D5C3A">
          <w:delText>vulnerable to changes in</w:delText>
        </w:r>
        <w:r w:rsidRPr="00137ED2" w:rsidDel="004D5C3A">
          <w:delText xml:space="preserve"> housing costs and are at a greater risk for involuntary, market-driven displacement. </w:delText>
        </w:r>
      </w:del>
      <w:r w:rsidRPr="00137ED2">
        <w:t xml:space="preserve">Consistent with </w:t>
      </w:r>
      <w:commentRangeStart w:id="45"/>
      <w:r w:rsidRPr="00137ED2">
        <w:t>the City of Portland’s Gentrification and Displacement Study</w:t>
      </w:r>
      <w:commentRangeEnd w:id="45"/>
      <w:r w:rsidR="00C4485D">
        <w:rPr>
          <w:rStyle w:val="CommentReference"/>
        </w:rPr>
        <w:commentReference w:id="45"/>
      </w:r>
      <w:r w:rsidRPr="00137ED2">
        <w:t xml:space="preserve"> methodology, vulnerable populations are defined as: households renting versus owning, belonging to communities of color, not having a college degree, and being lower income. Census tracts with three or four of the risk factors are considered at risk for housing displacement.</w:t>
      </w:r>
      <w:r w:rsidR="00803470">
        <w:t xml:space="preserve"> </w:t>
      </w:r>
      <w:r w:rsidR="00067D31" w:rsidRPr="00565751">
        <w:rPr>
          <w:bCs/>
        </w:rPr>
        <w:t>Over the period, d</w:t>
      </w:r>
      <w:r w:rsidR="00D214C3" w:rsidRPr="00565751">
        <w:rPr>
          <w:bCs/>
        </w:rPr>
        <w:t>isplacement vulnerability scores fluctuate</w:t>
      </w:r>
      <w:r w:rsidR="00067D31" w:rsidRPr="00565751">
        <w:rPr>
          <w:bCs/>
        </w:rPr>
        <w:t>d</w:t>
      </w:r>
      <w:r w:rsidR="00D214C3" w:rsidRPr="00565751">
        <w:rPr>
          <w:bCs/>
        </w:rPr>
        <w:t xml:space="preserve"> as demographics shift</w:t>
      </w:r>
      <w:r w:rsidR="00067D31" w:rsidRPr="00565751">
        <w:rPr>
          <w:bCs/>
        </w:rPr>
        <w:t>ed</w:t>
      </w:r>
      <w:r w:rsidR="00D214C3" w:rsidRPr="00565751">
        <w:rPr>
          <w:bCs/>
        </w:rPr>
        <w:t xml:space="preserve">. </w:t>
      </w:r>
      <w:commentRangeStart w:id="46"/>
      <w:commentRangeStart w:id="47"/>
      <w:r w:rsidR="00067D31" w:rsidRPr="00565751">
        <w:rPr>
          <w:bCs/>
        </w:rPr>
        <w:t>Many of the East Portland neighborhoods which were vulnerable to displacement in the 1990s have since become less vulnerable as housing prices rose and lower-income residents moved farther away from city center</w:t>
      </w:r>
      <w:r w:rsidR="00CB46FB">
        <w:rPr>
          <w:bCs/>
        </w:rPr>
        <w:t>.</w:t>
      </w:r>
      <w:r w:rsidR="00067D31" w:rsidRPr="00565751">
        <w:rPr>
          <w:bCs/>
        </w:rPr>
        <w:t xml:space="preserve"> </w:t>
      </w:r>
      <w:commentRangeEnd w:id="46"/>
      <w:r w:rsidR="00CB46FB">
        <w:rPr>
          <w:rStyle w:val="CommentReference"/>
        </w:rPr>
        <w:commentReference w:id="46"/>
      </w:r>
      <w:commentRangeEnd w:id="47"/>
      <w:r w:rsidR="00B63F7F">
        <w:rPr>
          <w:rStyle w:val="CommentReference"/>
        </w:rPr>
        <w:commentReference w:id="47"/>
      </w:r>
      <w:r w:rsidR="00067D31" w:rsidRPr="00565751">
        <w:rPr>
          <w:bCs/>
        </w:rPr>
        <w:t xml:space="preserve">This change is particularly dramatic in inner Northeast Portland, which was </w:t>
      </w:r>
      <w:r w:rsidR="00D214C3" w:rsidRPr="00565751">
        <w:rPr>
          <w:bCs/>
        </w:rPr>
        <w:t>a vuln</w:t>
      </w:r>
      <w:r w:rsidR="00067D31" w:rsidRPr="00565751">
        <w:rPr>
          <w:bCs/>
        </w:rPr>
        <w:t xml:space="preserve">erable area in the 1990s and by 2020 is projected to have </w:t>
      </w:r>
      <w:r w:rsidR="00CB46FB">
        <w:rPr>
          <w:bCs/>
        </w:rPr>
        <w:t>zero to one</w:t>
      </w:r>
      <w:r w:rsidR="00067D31" w:rsidRPr="00565751">
        <w:rPr>
          <w:bCs/>
        </w:rPr>
        <w:t xml:space="preserve"> factors of displacement vulnerability</w:t>
      </w:r>
      <w:r w:rsidR="00565751" w:rsidRPr="00565751">
        <w:rPr>
          <w:bCs/>
        </w:rPr>
        <w:t>.</w:t>
      </w:r>
    </w:p>
    <w:p w14:paraId="586FD3D9" w14:textId="606AF477" w:rsidR="00544308" w:rsidRPr="00565751" w:rsidRDefault="00533EA8" w:rsidP="00137ED2">
      <w:pPr>
        <w:rPr>
          <w:b/>
          <w:bCs/>
        </w:rPr>
      </w:pPr>
      <w:r w:rsidRPr="00565751">
        <w:rPr>
          <w:b/>
          <w:bCs/>
        </w:rPr>
        <w:t>H</w:t>
      </w:r>
      <w:r w:rsidR="001F37B6" w:rsidRPr="00565751">
        <w:rPr>
          <w:b/>
          <w:bCs/>
        </w:rPr>
        <w:t>ousing</w:t>
      </w:r>
      <w:r w:rsidRPr="00565751">
        <w:rPr>
          <w:b/>
          <w:bCs/>
        </w:rPr>
        <w:t xml:space="preserve"> </w:t>
      </w:r>
      <w:r w:rsidR="00272A74" w:rsidRPr="00565751">
        <w:rPr>
          <w:b/>
          <w:bCs/>
        </w:rPr>
        <w:t>Tenure</w:t>
      </w:r>
      <w:bookmarkStart w:id="48" w:name="_GoBack"/>
      <w:bookmarkEnd w:id="48"/>
    </w:p>
    <w:p w14:paraId="0307D405" w14:textId="5926EAA8" w:rsidR="00090A61" w:rsidRPr="00272A74" w:rsidRDefault="00FB4E9D" w:rsidP="00ED2528">
      <w:pPr>
        <w:spacing w:after="0"/>
        <w:rPr>
          <w:rFonts w:ascii="Times" w:eastAsia="Times New Roman" w:hAnsi="Times"/>
          <w:sz w:val="20"/>
          <w:szCs w:val="20"/>
        </w:rPr>
      </w:pPr>
      <w:r>
        <w:lastRenderedPageBreak/>
        <w:t>Homeownership is the single largest asset most households own and a key strategy for</w:t>
      </w:r>
      <w:ins w:id="49" w:author="Lorelei Juntunen" w:date="2016-05-20T08:54:00Z">
        <w:r w:rsidR="004D5C3A">
          <w:t xml:space="preserve"> household</w:t>
        </w:r>
      </w:ins>
      <w:r>
        <w:t xml:space="preserve"> </w:t>
      </w:r>
      <w:r w:rsidR="00533EA8">
        <w:t>wealth</w:t>
      </w:r>
      <w:r>
        <w:t xml:space="preserve"> building. In addition</w:t>
      </w:r>
      <w:del w:id="50" w:author="Lorelei Juntunen" w:date="2016-05-20T08:54:00Z">
        <w:r w:rsidDel="004D5C3A">
          <w:delText>al</w:delText>
        </w:r>
      </w:del>
      <w:r>
        <w:t xml:space="preserve"> to the economic benefits of homeownership, homeowners also experience greater housing stability, increased civic participation, and improved educational outcomes for children. </w:t>
      </w:r>
      <w:r w:rsidR="00EE158B" w:rsidRPr="00137ED2">
        <w:t>The map to the left shows</w:t>
      </w:r>
      <w:r w:rsidR="00ED2528">
        <w:t xml:space="preserve"> the percentage of households who own their own home, with the darkest areas having the highest homeownership rates. </w:t>
      </w:r>
      <w:r w:rsidR="00533EA8">
        <w:t>Homeownership rates are projected to decrease across much of the region by 2020, especially in neighborhoods closer to Portland’s city center.</w:t>
      </w:r>
    </w:p>
    <w:sectPr w:rsidR="00090A61" w:rsidRPr="00272A74" w:rsidSect="00BD6D9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52" w:right="1440" w:bottom="1440" w:left="1440" w:header="864"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Lorelei Juntunen" w:date="2016-05-20T08:50:00Z" w:initials="LJ">
    <w:p w14:paraId="4CFC04CA" w14:textId="3F478922" w:rsidR="009C561C" w:rsidRDefault="009C561C">
      <w:pPr>
        <w:pStyle w:val="CommentText"/>
      </w:pPr>
      <w:r>
        <w:rPr>
          <w:rStyle w:val="CommentReference"/>
        </w:rPr>
        <w:annotationRef/>
      </w:r>
      <w:r>
        <w:t>Deleted that text b/c it is covered in the “assumptions” text on the website</w:t>
      </w:r>
    </w:p>
  </w:comment>
  <w:comment w:id="32" w:author="Lizzie Gooding" w:date="2016-05-18T22:17:00Z" w:initials="LG">
    <w:p w14:paraId="2FB5AD0C" w14:textId="67783EED" w:rsidR="00067D31" w:rsidRDefault="00067D31">
      <w:pPr>
        <w:pStyle w:val="CommentText"/>
      </w:pPr>
      <w:r>
        <w:rPr>
          <w:rStyle w:val="CommentReference"/>
        </w:rPr>
        <w:annotationRef/>
      </w:r>
      <w:r>
        <w:t>LJ, I took a crack at this but I’m sure you could do better. Want to make sure we’re gathering findings from the maps</w:t>
      </w:r>
    </w:p>
  </w:comment>
  <w:comment w:id="45" w:author="Lizzie Gooding" w:date="2016-05-18T22:19:00Z" w:initials="LG">
    <w:p w14:paraId="6FB674BC" w14:textId="3CBBBEB8" w:rsidR="00067D31" w:rsidRDefault="00067D31">
      <w:pPr>
        <w:pStyle w:val="CommentText"/>
      </w:pPr>
      <w:r>
        <w:rPr>
          <w:rStyle w:val="CommentReference"/>
        </w:rPr>
        <w:annotationRef/>
      </w:r>
      <w:r>
        <w:t xml:space="preserve">Margaret, can you make this a link to this page: </w:t>
      </w:r>
      <w:r w:rsidRPr="00C4485D">
        <w:t>https://www.portlandoregon.gov/bps/article/454027</w:t>
      </w:r>
    </w:p>
  </w:comment>
  <w:comment w:id="46" w:author="Lizzie Gooding" w:date="2016-05-18T22:39:00Z" w:initials="LG">
    <w:p w14:paraId="50820D8E" w14:textId="2C03A4DD" w:rsidR="00CB46FB" w:rsidRDefault="00CB46FB">
      <w:pPr>
        <w:pStyle w:val="CommentText"/>
      </w:pPr>
      <w:r>
        <w:rPr>
          <w:rStyle w:val="CommentReference"/>
        </w:rPr>
        <w:annotationRef/>
      </w:r>
      <w:r>
        <w:t>Beth and Sarah really wanted to emphasize this point; they worried that many areas actually looked less vulnerable. Don’t know if we want to explicitly call it out in the text but the movement of vulnerable populations to the outer rim of the UGB is really obvious if you scroll from 1990 directly to 2020; it’s pretty shocking actually</w:t>
      </w:r>
    </w:p>
  </w:comment>
  <w:comment w:id="47" w:author="Lorelei Juntunen" w:date="2016-05-20T08:59:00Z" w:initials="LJ">
    <w:p w14:paraId="7D5D08E7" w14:textId="59BBB9EB" w:rsidR="00B63F7F" w:rsidRDefault="00B63F7F">
      <w:pPr>
        <w:pStyle w:val="CommentText"/>
      </w:pPr>
      <w:r>
        <w:rPr>
          <w:rStyle w:val="CommentReference"/>
        </w:rPr>
        <w:annotationRef/>
      </w:r>
      <w:r>
        <w:t>I don’t think our maps bear this statement out. They have become MORE vulnerable, right? I’d just delete this sentence. The maps speak for themselves.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C04CA" w15:done="0"/>
  <w15:commentEx w15:paraId="2FB5AD0C" w15:done="0"/>
  <w15:commentEx w15:paraId="6FB674BC" w15:done="0"/>
  <w15:commentEx w15:paraId="50820D8E" w15:done="0"/>
  <w15:commentEx w15:paraId="7D5D08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6DA45" w14:textId="77777777" w:rsidR="00786B25" w:rsidRDefault="00786B25" w:rsidP="00B8023A">
      <w:r>
        <w:separator/>
      </w:r>
    </w:p>
  </w:endnote>
  <w:endnote w:type="continuationSeparator" w:id="0">
    <w:p w14:paraId="7B677EB1" w14:textId="77777777" w:rsidR="00786B25" w:rsidRDefault="00786B25"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New York">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56FFE1" w14:textId="77777777" w:rsidR="00067D31" w:rsidRDefault="00067D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9D9E01" w14:textId="77777777" w:rsidR="00067D31" w:rsidRPr="00A54A72" w:rsidRDefault="00067D31" w:rsidP="00FC766F">
    <w:pPr>
      <w:pBdr>
        <w:top w:val="single" w:sz="4" w:space="1" w:color="A82926"/>
      </w:pBdr>
      <w:tabs>
        <w:tab w:val="center" w:pos="4680"/>
        <w:tab w:val="right" w:pos="9360"/>
      </w:tabs>
      <w:spacing w:after="0"/>
      <w:rPr>
        <w:rFonts w:ascii="Franklin Gothic Book" w:hAnsi="Franklin Gothic Book"/>
        <w:sz w:val="18"/>
        <w:szCs w:val="18"/>
      </w:rPr>
    </w:pPr>
    <w:r w:rsidRPr="00A54A72">
      <w:rPr>
        <w:rFonts w:ascii="Franklin Gothic Book" w:hAnsi="Franklin Gothic Book"/>
        <w:color w:val="800000"/>
        <w:sz w:val="18"/>
        <w:szCs w:val="18"/>
      </w:rPr>
      <w:t>ECON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sidRPr="00A54A72">
      <w:rPr>
        <w:rFonts w:ascii="Franklin Gothic Book" w:hAnsi="Franklin Gothic Book"/>
        <w:sz w:val="18"/>
        <w:szCs w:val="18"/>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B5C172" w14:textId="77777777" w:rsidR="00067D31" w:rsidRPr="00AB175B" w:rsidRDefault="00067D31" w:rsidP="00AB175B">
    <w:pPr>
      <w:pStyle w:val="footerodd"/>
    </w:pPr>
    <w:r w:rsidRPr="00A54A72">
      <w:rPr>
        <w:color w:val="72002A"/>
      </w:rPr>
      <w:t>ECON</w:t>
    </w:r>
    <w:r w:rsidRPr="00A54A72">
      <w:t>orthwest</w:t>
    </w:r>
    <w:r w:rsidRPr="00A54A72">
      <w:rPr>
        <w:b/>
      </w:rPr>
      <w:t xml:space="preserve"> | </w:t>
    </w:r>
    <w:r w:rsidRPr="002C78A8">
      <w:t>Portland</w:t>
    </w:r>
    <w:r>
      <w:t xml:space="preserve"> | Seattle | Eugene | Boise | e</w:t>
    </w:r>
    <w:r w:rsidRPr="00A54A72">
      <w:t>conw.com</w:t>
    </w:r>
    <w:r w:rsidRPr="00A54A72">
      <w:tab/>
    </w:r>
    <w:r w:rsidRPr="00A54A72">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FDEB4" w14:textId="77777777" w:rsidR="00786B25" w:rsidRDefault="00786B25" w:rsidP="00AD5C9E">
      <w:pPr>
        <w:spacing w:after="120"/>
      </w:pPr>
      <w:r>
        <w:separator/>
      </w:r>
    </w:p>
  </w:footnote>
  <w:footnote w:type="continuationSeparator" w:id="0">
    <w:p w14:paraId="54F358AC" w14:textId="77777777" w:rsidR="00786B25" w:rsidRDefault="00786B25" w:rsidP="00B80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E01849" w14:textId="77777777" w:rsidR="00067D31" w:rsidRDefault="00786B25">
    <w:pPr>
      <w:pStyle w:val="Header"/>
    </w:pPr>
    <w:r>
      <w:rPr>
        <w:noProof/>
      </w:rPr>
      <w:pict w14:anchorId="1BBF9A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11442" w14:textId="77777777" w:rsidR="00067D31" w:rsidRDefault="00786B25" w:rsidP="00BD6D93">
    <w:pPr>
      <w:pStyle w:val="Header"/>
      <w:pBdr>
        <w:bottom w:val="single" w:sz="4" w:space="1" w:color="A92927"/>
      </w:pBdr>
    </w:pPr>
    <w:r>
      <w:rPr>
        <w:noProof/>
      </w:rPr>
      <w:pict w14:anchorId="20A7E4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p w14:paraId="32632376" w14:textId="77777777" w:rsidR="00067D31" w:rsidRDefault="00067D31" w:rsidP="00BD6D9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F20B14" w14:textId="77777777" w:rsidR="00067D31" w:rsidRDefault="00786B25" w:rsidP="00602E95">
    <w:pPr>
      <w:tabs>
        <w:tab w:val="center" w:pos="4410"/>
      </w:tabs>
    </w:pPr>
    <w:r>
      <w:rPr>
        <w:noProof/>
      </w:rPr>
      <w:pict w14:anchorId="63F69B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r w:rsidR="00067D31">
      <w:rPr>
        <w:noProof/>
      </w:rPr>
      <w:drawing>
        <wp:anchor distT="0" distB="0" distL="114300" distR="114300" simplePos="0" relativeHeight="251658240" behindDoc="0" locked="0" layoutInCell="1" allowOverlap="1" wp14:anchorId="06B4BD80" wp14:editId="5ED68D5F">
          <wp:simplePos x="0" y="0"/>
          <wp:positionH relativeFrom="column">
            <wp:posOffset>1995805</wp:posOffset>
          </wp:positionH>
          <wp:positionV relativeFrom="paragraph">
            <wp:posOffset>2540</wp:posOffset>
          </wp:positionV>
          <wp:extent cx="1850390" cy="460375"/>
          <wp:effectExtent l="0" t="0" r="3810" b="0"/>
          <wp:wrapThrough wrapText="bothSides">
            <wp:wrapPolygon edited="0">
              <wp:start x="0" y="0"/>
              <wp:lineTo x="0" y="20259"/>
              <wp:lineTo x="21348" y="20259"/>
              <wp:lineTo x="21348" y="4767"/>
              <wp:lineTo x="20162" y="2383"/>
              <wp:lineTo x="139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min:ECO logo:ECO Logo 2012.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50390" cy="460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3BCF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388C96"/>
    <w:lvl w:ilvl="0">
      <w:start w:val="1"/>
      <w:numFmt w:val="decimal"/>
      <w:lvlText w:val="%1."/>
      <w:lvlJc w:val="left"/>
      <w:pPr>
        <w:tabs>
          <w:tab w:val="num" w:pos="1800"/>
        </w:tabs>
        <w:ind w:left="1800" w:hanging="360"/>
      </w:pPr>
    </w:lvl>
  </w:abstractNum>
  <w:abstractNum w:abstractNumId="2">
    <w:nsid w:val="FFFFFF7D"/>
    <w:multiLevelType w:val="singleLevel"/>
    <w:tmpl w:val="EF7E4AAA"/>
    <w:lvl w:ilvl="0">
      <w:start w:val="1"/>
      <w:numFmt w:val="decimal"/>
      <w:lvlText w:val="%1."/>
      <w:lvlJc w:val="left"/>
      <w:pPr>
        <w:tabs>
          <w:tab w:val="num" w:pos="1440"/>
        </w:tabs>
        <w:ind w:left="1440" w:hanging="360"/>
      </w:pPr>
    </w:lvl>
  </w:abstractNum>
  <w:abstractNum w:abstractNumId="3">
    <w:nsid w:val="FFFFFF7E"/>
    <w:multiLevelType w:val="singleLevel"/>
    <w:tmpl w:val="207C89C4"/>
    <w:lvl w:ilvl="0">
      <w:start w:val="1"/>
      <w:numFmt w:val="decimal"/>
      <w:lvlText w:val="%1."/>
      <w:lvlJc w:val="left"/>
      <w:pPr>
        <w:tabs>
          <w:tab w:val="num" w:pos="1080"/>
        </w:tabs>
        <w:ind w:left="1080" w:hanging="360"/>
      </w:pPr>
    </w:lvl>
  </w:abstractNum>
  <w:abstractNum w:abstractNumId="4">
    <w:nsid w:val="FFFFFF7F"/>
    <w:multiLevelType w:val="singleLevel"/>
    <w:tmpl w:val="EEFE3866"/>
    <w:lvl w:ilvl="0">
      <w:start w:val="1"/>
      <w:numFmt w:val="lowerLetter"/>
      <w:pStyle w:val="ListNumber2"/>
      <w:lvlText w:val="%1."/>
      <w:lvlJc w:val="left"/>
      <w:pPr>
        <w:ind w:left="720" w:hanging="360"/>
      </w:pPr>
    </w:lvl>
  </w:abstractNum>
  <w:abstractNum w:abstractNumId="5">
    <w:nsid w:val="FFFFFF80"/>
    <w:multiLevelType w:val="singleLevel"/>
    <w:tmpl w:val="48D21A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87EFE24"/>
    <w:lvl w:ilvl="0">
      <w:start w:val="1"/>
      <w:numFmt w:val="bullet"/>
      <w:lvlText w:val=""/>
      <w:lvlJc w:val="left"/>
      <w:pPr>
        <w:tabs>
          <w:tab w:val="num" w:pos="1440"/>
        </w:tabs>
        <w:ind w:left="1440" w:hanging="360"/>
      </w:pPr>
      <w:rPr>
        <w:rFonts w:ascii="Symbol" w:hAnsi="Symbol" w:hint="default"/>
      </w:rPr>
    </w:lvl>
  </w:abstractNum>
  <w:abstractNum w:abstractNumId="7">
    <w:nsid w:val="FFFFFF88"/>
    <w:multiLevelType w:val="singleLevel"/>
    <w:tmpl w:val="A77A770A"/>
    <w:lvl w:ilvl="0">
      <w:start w:val="1"/>
      <w:numFmt w:val="decimal"/>
      <w:pStyle w:val="ListNumber"/>
      <w:lvlText w:val="%1."/>
      <w:lvlJc w:val="left"/>
      <w:pPr>
        <w:tabs>
          <w:tab w:val="num" w:pos="360"/>
        </w:tabs>
        <w:ind w:left="360" w:hanging="360"/>
      </w:pPr>
    </w:lvl>
  </w:abstractNum>
  <w:abstractNum w:abstractNumId="8">
    <w:nsid w:val="06FE709C"/>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F5C36C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D74C80"/>
    <w:multiLevelType w:val="multilevel"/>
    <w:tmpl w:val="94F403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pStyle w:val="ListBullet2"/>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nsid w:val="37B96C18"/>
    <w:multiLevelType w:val="hybridMultilevel"/>
    <w:tmpl w:val="4004345C"/>
    <w:lvl w:ilvl="0" w:tplc="B3AA1414">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AAF"/>
    <w:multiLevelType w:val="hybridMultilevel"/>
    <w:tmpl w:val="A5AE75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E33CC"/>
    <w:multiLevelType w:val="multilevel"/>
    <w:tmpl w:val="AB30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F2560B8"/>
    <w:multiLevelType w:val="hybridMultilevel"/>
    <w:tmpl w:val="00341B10"/>
    <w:lvl w:ilvl="0" w:tplc="8186979E">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pStyle w:val="ListBullet3"/>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num w:numId="1">
    <w:abstractNumId w:val="22"/>
  </w:num>
  <w:num w:numId="2">
    <w:abstractNumId w:val="9"/>
  </w:num>
  <w:num w:numId="3">
    <w:abstractNumId w:val="12"/>
  </w:num>
  <w:num w:numId="4">
    <w:abstractNumId w:val="20"/>
  </w:num>
  <w:num w:numId="5">
    <w:abstractNumId w:val="18"/>
  </w:num>
  <w:num w:numId="6">
    <w:abstractNumId w:val="15"/>
  </w:num>
  <w:num w:numId="7">
    <w:abstractNumId w:val="16"/>
  </w:num>
  <w:num w:numId="8">
    <w:abstractNumId w:val="11"/>
  </w:num>
  <w:num w:numId="9">
    <w:abstractNumId w:val="21"/>
  </w:num>
  <w:num w:numId="10">
    <w:abstractNumId w:val="19"/>
  </w:num>
  <w:num w:numId="11">
    <w:abstractNumId w:val="13"/>
  </w:num>
  <w:num w:numId="12">
    <w:abstractNumId w:val="13"/>
  </w:num>
  <w:num w:numId="13">
    <w:abstractNumId w:val="17"/>
  </w:num>
  <w:num w:numId="14">
    <w:abstractNumId w:val="10"/>
  </w:num>
  <w:num w:numId="15">
    <w:abstractNumId w:val="7"/>
  </w:num>
  <w:num w:numId="16">
    <w:abstractNumId w:val="4"/>
  </w:num>
  <w:num w:numId="17">
    <w:abstractNumId w:val="3"/>
  </w:num>
  <w:num w:numId="18">
    <w:abstractNumId w:val="2"/>
  </w:num>
  <w:num w:numId="19">
    <w:abstractNumId w:val="20"/>
  </w:num>
  <w:num w:numId="20">
    <w:abstractNumId w:val="7"/>
  </w:num>
  <w:num w:numId="21">
    <w:abstractNumId w:val="7"/>
  </w:num>
  <w:num w:numId="22">
    <w:abstractNumId w:val="20"/>
  </w:num>
  <w:num w:numId="23">
    <w:abstractNumId w:val="7"/>
  </w:num>
  <w:num w:numId="24">
    <w:abstractNumId w:val="9"/>
  </w:num>
  <w:num w:numId="25">
    <w:abstractNumId w:val="9"/>
  </w:num>
  <w:num w:numId="26">
    <w:abstractNumId w:val="9"/>
  </w:num>
  <w:num w:numId="27">
    <w:abstractNumId w:val="8"/>
  </w:num>
  <w:num w:numId="28">
    <w:abstractNumId w:val="6"/>
  </w:num>
  <w:num w:numId="29">
    <w:abstractNumId w:val="5"/>
  </w:num>
  <w:num w:numId="30">
    <w:abstractNumId w:val="1"/>
  </w:num>
  <w:num w:numId="31">
    <w:abstractNumId w:val="0"/>
  </w:num>
  <w:num w:numId="32">
    <w:abstractNumId w:val="14"/>
  </w:num>
  <w:numIdMacAtCleanup w:val="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elei Juntunen">
    <w15:presenceInfo w15:providerId="None" w15:userId="Lorelei Juntu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proofState w:spelling="clean" w:grammar="clean"/>
  <w:trackRevisions/>
  <w:defaultTabStop w:val="36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D2"/>
    <w:rsid w:val="00004F46"/>
    <w:rsid w:val="000050BF"/>
    <w:rsid w:val="0001087D"/>
    <w:rsid w:val="00014FC1"/>
    <w:rsid w:val="000309E7"/>
    <w:rsid w:val="00032969"/>
    <w:rsid w:val="000337AC"/>
    <w:rsid w:val="00060F7D"/>
    <w:rsid w:val="000634A8"/>
    <w:rsid w:val="00067D31"/>
    <w:rsid w:val="00072D70"/>
    <w:rsid w:val="00090A61"/>
    <w:rsid w:val="000A0544"/>
    <w:rsid w:val="000A2832"/>
    <w:rsid w:val="000A58D7"/>
    <w:rsid w:val="000B208A"/>
    <w:rsid w:val="000B3268"/>
    <w:rsid w:val="000C1EB9"/>
    <w:rsid w:val="000D3DF7"/>
    <w:rsid w:val="000D4AD4"/>
    <w:rsid w:val="000E0DF1"/>
    <w:rsid w:val="000E2762"/>
    <w:rsid w:val="000F2A6C"/>
    <w:rsid w:val="00103418"/>
    <w:rsid w:val="00116E69"/>
    <w:rsid w:val="001233E3"/>
    <w:rsid w:val="0012366C"/>
    <w:rsid w:val="001307CB"/>
    <w:rsid w:val="001308F8"/>
    <w:rsid w:val="00137ED2"/>
    <w:rsid w:val="00143FB6"/>
    <w:rsid w:val="00146A30"/>
    <w:rsid w:val="00147D27"/>
    <w:rsid w:val="001519F6"/>
    <w:rsid w:val="001604FD"/>
    <w:rsid w:val="001707E9"/>
    <w:rsid w:val="001778AF"/>
    <w:rsid w:val="00181570"/>
    <w:rsid w:val="0018581D"/>
    <w:rsid w:val="00191848"/>
    <w:rsid w:val="0019412D"/>
    <w:rsid w:val="00196C03"/>
    <w:rsid w:val="001A5B00"/>
    <w:rsid w:val="001B0854"/>
    <w:rsid w:val="001B6019"/>
    <w:rsid w:val="001C1372"/>
    <w:rsid w:val="001C1FDF"/>
    <w:rsid w:val="001C5F34"/>
    <w:rsid w:val="001C713B"/>
    <w:rsid w:val="001C7225"/>
    <w:rsid w:val="001D5AB1"/>
    <w:rsid w:val="001D6A7A"/>
    <w:rsid w:val="001E04D6"/>
    <w:rsid w:val="001E2590"/>
    <w:rsid w:val="001F2992"/>
    <w:rsid w:val="001F37B6"/>
    <w:rsid w:val="001F7A65"/>
    <w:rsid w:val="00215DC7"/>
    <w:rsid w:val="00221231"/>
    <w:rsid w:val="0022325E"/>
    <w:rsid w:val="00225B7C"/>
    <w:rsid w:val="00231AFF"/>
    <w:rsid w:val="00234ADC"/>
    <w:rsid w:val="00243D3A"/>
    <w:rsid w:val="00261B20"/>
    <w:rsid w:val="00265B04"/>
    <w:rsid w:val="00270CD1"/>
    <w:rsid w:val="00272A74"/>
    <w:rsid w:val="00282A98"/>
    <w:rsid w:val="002873C6"/>
    <w:rsid w:val="00294155"/>
    <w:rsid w:val="002A56D0"/>
    <w:rsid w:val="002B3065"/>
    <w:rsid w:val="002B4BFA"/>
    <w:rsid w:val="002B57A7"/>
    <w:rsid w:val="002C1536"/>
    <w:rsid w:val="002C78A8"/>
    <w:rsid w:val="002E6087"/>
    <w:rsid w:val="002F7623"/>
    <w:rsid w:val="00301350"/>
    <w:rsid w:val="00301923"/>
    <w:rsid w:val="003279E9"/>
    <w:rsid w:val="00330FB1"/>
    <w:rsid w:val="00354375"/>
    <w:rsid w:val="003606ED"/>
    <w:rsid w:val="00363E84"/>
    <w:rsid w:val="00382120"/>
    <w:rsid w:val="003867CB"/>
    <w:rsid w:val="0038702E"/>
    <w:rsid w:val="003B58A8"/>
    <w:rsid w:val="003C3179"/>
    <w:rsid w:val="003E5C33"/>
    <w:rsid w:val="003E694B"/>
    <w:rsid w:val="003F49BE"/>
    <w:rsid w:val="004002CD"/>
    <w:rsid w:val="0041168D"/>
    <w:rsid w:val="004275F3"/>
    <w:rsid w:val="00432967"/>
    <w:rsid w:val="00432F56"/>
    <w:rsid w:val="004348C6"/>
    <w:rsid w:val="004351F8"/>
    <w:rsid w:val="004451E6"/>
    <w:rsid w:val="0044596F"/>
    <w:rsid w:val="00452B4D"/>
    <w:rsid w:val="0045419A"/>
    <w:rsid w:val="0046057B"/>
    <w:rsid w:val="00467F35"/>
    <w:rsid w:val="0047622B"/>
    <w:rsid w:val="00481470"/>
    <w:rsid w:val="00495063"/>
    <w:rsid w:val="004A68F6"/>
    <w:rsid w:val="004B563A"/>
    <w:rsid w:val="004B791C"/>
    <w:rsid w:val="004C4FF7"/>
    <w:rsid w:val="004D3A71"/>
    <w:rsid w:val="004D494C"/>
    <w:rsid w:val="004D5C3A"/>
    <w:rsid w:val="005100F6"/>
    <w:rsid w:val="005125DC"/>
    <w:rsid w:val="0052450B"/>
    <w:rsid w:val="0053274F"/>
    <w:rsid w:val="00533D36"/>
    <w:rsid w:val="00533EA8"/>
    <w:rsid w:val="005353EC"/>
    <w:rsid w:val="00544308"/>
    <w:rsid w:val="00544F9B"/>
    <w:rsid w:val="00547399"/>
    <w:rsid w:val="00560E1D"/>
    <w:rsid w:val="00564284"/>
    <w:rsid w:val="0056542C"/>
    <w:rsid w:val="00565751"/>
    <w:rsid w:val="00570496"/>
    <w:rsid w:val="00574D40"/>
    <w:rsid w:val="005842E1"/>
    <w:rsid w:val="00586AB5"/>
    <w:rsid w:val="00594DCB"/>
    <w:rsid w:val="005B4916"/>
    <w:rsid w:val="00602E95"/>
    <w:rsid w:val="00623A09"/>
    <w:rsid w:val="006429F3"/>
    <w:rsid w:val="00642B93"/>
    <w:rsid w:val="00655351"/>
    <w:rsid w:val="00664BC5"/>
    <w:rsid w:val="00676902"/>
    <w:rsid w:val="00683F7B"/>
    <w:rsid w:val="00697E75"/>
    <w:rsid w:val="006A0BF7"/>
    <w:rsid w:val="006A2665"/>
    <w:rsid w:val="006A4A67"/>
    <w:rsid w:val="006A5685"/>
    <w:rsid w:val="006A7307"/>
    <w:rsid w:val="006B3298"/>
    <w:rsid w:val="006B5630"/>
    <w:rsid w:val="006C680C"/>
    <w:rsid w:val="006C792D"/>
    <w:rsid w:val="006D7547"/>
    <w:rsid w:val="006E1902"/>
    <w:rsid w:val="006E1F2C"/>
    <w:rsid w:val="006E6F04"/>
    <w:rsid w:val="006F2F7A"/>
    <w:rsid w:val="007065D0"/>
    <w:rsid w:val="0071224E"/>
    <w:rsid w:val="007621E7"/>
    <w:rsid w:val="00786B25"/>
    <w:rsid w:val="00793DD1"/>
    <w:rsid w:val="007A582D"/>
    <w:rsid w:val="007C6133"/>
    <w:rsid w:val="007C6980"/>
    <w:rsid w:val="007D14A3"/>
    <w:rsid w:val="007F02E2"/>
    <w:rsid w:val="007F39CB"/>
    <w:rsid w:val="007F6E54"/>
    <w:rsid w:val="00803470"/>
    <w:rsid w:val="00823D92"/>
    <w:rsid w:val="00831E66"/>
    <w:rsid w:val="00833E58"/>
    <w:rsid w:val="00853FC5"/>
    <w:rsid w:val="00854335"/>
    <w:rsid w:val="00875B8D"/>
    <w:rsid w:val="00881045"/>
    <w:rsid w:val="00887FC0"/>
    <w:rsid w:val="008901D5"/>
    <w:rsid w:val="00894C02"/>
    <w:rsid w:val="00895B60"/>
    <w:rsid w:val="00895CB0"/>
    <w:rsid w:val="008A60EC"/>
    <w:rsid w:val="008D6FFF"/>
    <w:rsid w:val="00906405"/>
    <w:rsid w:val="00914A21"/>
    <w:rsid w:val="00936D34"/>
    <w:rsid w:val="00943588"/>
    <w:rsid w:val="00957F08"/>
    <w:rsid w:val="00961F57"/>
    <w:rsid w:val="00964F34"/>
    <w:rsid w:val="00985669"/>
    <w:rsid w:val="0099092F"/>
    <w:rsid w:val="00994663"/>
    <w:rsid w:val="009C561C"/>
    <w:rsid w:val="009C7C69"/>
    <w:rsid w:val="009E28AD"/>
    <w:rsid w:val="009F7675"/>
    <w:rsid w:val="00A01FF0"/>
    <w:rsid w:val="00A25361"/>
    <w:rsid w:val="00A30A4E"/>
    <w:rsid w:val="00A33DC0"/>
    <w:rsid w:val="00A4783F"/>
    <w:rsid w:val="00A54A72"/>
    <w:rsid w:val="00A61A05"/>
    <w:rsid w:val="00A63449"/>
    <w:rsid w:val="00A63AED"/>
    <w:rsid w:val="00A80B12"/>
    <w:rsid w:val="00AA1B02"/>
    <w:rsid w:val="00AB0641"/>
    <w:rsid w:val="00AB175B"/>
    <w:rsid w:val="00AB4A01"/>
    <w:rsid w:val="00AD5C9E"/>
    <w:rsid w:val="00AF0F25"/>
    <w:rsid w:val="00B012CF"/>
    <w:rsid w:val="00B047E9"/>
    <w:rsid w:val="00B11880"/>
    <w:rsid w:val="00B62B27"/>
    <w:rsid w:val="00B63F7F"/>
    <w:rsid w:val="00B8023A"/>
    <w:rsid w:val="00B94323"/>
    <w:rsid w:val="00BA11C6"/>
    <w:rsid w:val="00BA1D87"/>
    <w:rsid w:val="00BA466D"/>
    <w:rsid w:val="00BA51C2"/>
    <w:rsid w:val="00BB5592"/>
    <w:rsid w:val="00BB6236"/>
    <w:rsid w:val="00BC4F7E"/>
    <w:rsid w:val="00BC6CEF"/>
    <w:rsid w:val="00BD231F"/>
    <w:rsid w:val="00BD6D93"/>
    <w:rsid w:val="00BF0ADD"/>
    <w:rsid w:val="00C01972"/>
    <w:rsid w:val="00C2448A"/>
    <w:rsid w:val="00C24D0C"/>
    <w:rsid w:val="00C2594E"/>
    <w:rsid w:val="00C2625F"/>
    <w:rsid w:val="00C36C77"/>
    <w:rsid w:val="00C42624"/>
    <w:rsid w:val="00C4485D"/>
    <w:rsid w:val="00C53E14"/>
    <w:rsid w:val="00C5685C"/>
    <w:rsid w:val="00C63EC7"/>
    <w:rsid w:val="00C818A8"/>
    <w:rsid w:val="00C90849"/>
    <w:rsid w:val="00CB46FB"/>
    <w:rsid w:val="00CE4B3D"/>
    <w:rsid w:val="00CF0097"/>
    <w:rsid w:val="00D214C3"/>
    <w:rsid w:val="00D241D1"/>
    <w:rsid w:val="00D26180"/>
    <w:rsid w:val="00D56B54"/>
    <w:rsid w:val="00D64E19"/>
    <w:rsid w:val="00D85855"/>
    <w:rsid w:val="00D87A96"/>
    <w:rsid w:val="00D9213B"/>
    <w:rsid w:val="00D94907"/>
    <w:rsid w:val="00D959CA"/>
    <w:rsid w:val="00DA0331"/>
    <w:rsid w:val="00DA2A4D"/>
    <w:rsid w:val="00DA3131"/>
    <w:rsid w:val="00DB271A"/>
    <w:rsid w:val="00DE531B"/>
    <w:rsid w:val="00DF17FB"/>
    <w:rsid w:val="00DF6943"/>
    <w:rsid w:val="00DF6E36"/>
    <w:rsid w:val="00E00520"/>
    <w:rsid w:val="00E1047A"/>
    <w:rsid w:val="00E136C1"/>
    <w:rsid w:val="00E14BA8"/>
    <w:rsid w:val="00E20D10"/>
    <w:rsid w:val="00E54664"/>
    <w:rsid w:val="00E553E8"/>
    <w:rsid w:val="00E6086D"/>
    <w:rsid w:val="00E65C34"/>
    <w:rsid w:val="00E74198"/>
    <w:rsid w:val="00E76CFE"/>
    <w:rsid w:val="00E84D52"/>
    <w:rsid w:val="00E85626"/>
    <w:rsid w:val="00E930C3"/>
    <w:rsid w:val="00EA0685"/>
    <w:rsid w:val="00EA21FE"/>
    <w:rsid w:val="00EA3697"/>
    <w:rsid w:val="00EB6E9A"/>
    <w:rsid w:val="00ED1E1A"/>
    <w:rsid w:val="00ED1FA4"/>
    <w:rsid w:val="00ED233B"/>
    <w:rsid w:val="00ED2528"/>
    <w:rsid w:val="00ED4E50"/>
    <w:rsid w:val="00EE158B"/>
    <w:rsid w:val="00EF1612"/>
    <w:rsid w:val="00F10683"/>
    <w:rsid w:val="00F25C91"/>
    <w:rsid w:val="00F37ECB"/>
    <w:rsid w:val="00F43853"/>
    <w:rsid w:val="00F5210B"/>
    <w:rsid w:val="00F56FD5"/>
    <w:rsid w:val="00F625F7"/>
    <w:rsid w:val="00F8381C"/>
    <w:rsid w:val="00F96D14"/>
    <w:rsid w:val="00F97058"/>
    <w:rsid w:val="00FA152F"/>
    <w:rsid w:val="00FB19DC"/>
    <w:rsid w:val="00FB4E9D"/>
    <w:rsid w:val="00FC0C69"/>
    <w:rsid w:val="00FC766F"/>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C3579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MS PGothic"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MS PGothic"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MS PGothic"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MS PGothic" w:hAnsi="Calibri"/>
      <w:color w:val="414141"/>
      <w:spacing w:val="5"/>
      <w:kern w:val="28"/>
      <w:sz w:val="52"/>
      <w:szCs w:val="52"/>
    </w:rPr>
  </w:style>
  <w:style w:type="character" w:customStyle="1" w:styleId="TitleChar">
    <w:name w:val="Title Char"/>
    <w:link w:val="Title"/>
    <w:rsid w:val="00C42624"/>
    <w:rPr>
      <w:rFonts w:ascii="Calibri" w:eastAsia="MS PGothic"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3157">
      <w:bodyDiv w:val="1"/>
      <w:marLeft w:val="0"/>
      <w:marRight w:val="0"/>
      <w:marTop w:val="0"/>
      <w:marBottom w:val="0"/>
      <w:divBdr>
        <w:top w:val="none" w:sz="0" w:space="0" w:color="auto"/>
        <w:left w:val="none" w:sz="0" w:space="0" w:color="auto"/>
        <w:bottom w:val="none" w:sz="0" w:space="0" w:color="auto"/>
        <w:right w:val="none" w:sz="0" w:space="0" w:color="auto"/>
      </w:divBdr>
    </w:div>
    <w:div w:id="1266569933">
      <w:bodyDiv w:val="1"/>
      <w:marLeft w:val="0"/>
      <w:marRight w:val="0"/>
      <w:marTop w:val="0"/>
      <w:marBottom w:val="0"/>
      <w:divBdr>
        <w:top w:val="none" w:sz="0" w:space="0" w:color="auto"/>
        <w:left w:val="none" w:sz="0" w:space="0" w:color="auto"/>
        <w:bottom w:val="none" w:sz="0" w:space="0" w:color="auto"/>
        <w:right w:val="none" w:sz="0" w:space="0" w:color="auto"/>
      </w:divBdr>
    </w:div>
    <w:div w:id="151337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6E04B-25B0-0141-833C-494D0C8E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616</Words>
  <Characters>3516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Eco Northwest</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Lorelei Juntunen</cp:lastModifiedBy>
  <cp:revision>5</cp:revision>
  <cp:lastPrinted>2015-04-10T23:38:00Z</cp:lastPrinted>
  <dcterms:created xsi:type="dcterms:W3CDTF">2016-05-19T05:36:00Z</dcterms:created>
  <dcterms:modified xsi:type="dcterms:W3CDTF">2016-05-20T15:59:00Z</dcterms:modified>
</cp:coreProperties>
</file>